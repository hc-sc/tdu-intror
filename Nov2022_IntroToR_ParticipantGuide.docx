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right" w:tblpY="3430"/>
        <w:tblW w:w="8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9"/>
      </w:tblGrid>
      <w:tr w:rsidR="002B1E0E" w14:paraId="67BA13A4" w14:textId="77777777" w:rsidTr="002B1E0E">
        <w:trPr>
          <w:trHeight w:val="1515"/>
        </w:trPr>
        <w:tc>
          <w:tcPr>
            <w:tcW w:w="8019" w:type="dxa"/>
            <w:vAlign w:val="center"/>
          </w:tcPr>
          <w:p w14:paraId="6E39AF2B" w14:textId="77777777" w:rsidR="00585F26" w:rsidRDefault="005B1816" w:rsidP="00585F26">
            <w:pPr>
              <w:pStyle w:val="Title"/>
              <w:framePr w:hSpace="0" w:wrap="auto" w:vAnchor="margin" w:hAnchor="text" w:xAlign="left" w:yAlign="inline"/>
            </w:pPr>
            <w:r>
              <w:t>Introduction to R</w:t>
            </w:r>
            <w:r w:rsidR="00585F26">
              <w:t xml:space="preserve"> </w:t>
            </w:r>
          </w:p>
          <w:p w14:paraId="4CB21AC7" w14:textId="4ED4B75E" w:rsidR="00585F26" w:rsidRPr="00585F26" w:rsidRDefault="00585F26" w:rsidP="00585F26">
            <w:pPr>
              <w:pStyle w:val="Title"/>
              <w:framePr w:hSpace="0" w:wrap="auto" w:vAnchor="margin" w:hAnchor="text" w:xAlign="left" w:yAlign="inline"/>
            </w:pPr>
            <w:r>
              <w:t>For Public Health Investigations</w:t>
            </w:r>
          </w:p>
        </w:tc>
      </w:tr>
      <w:tr w:rsidR="002B1E0E" w14:paraId="061166E1" w14:textId="77777777" w:rsidTr="002B1E0E">
        <w:trPr>
          <w:trHeight w:val="907"/>
        </w:trPr>
        <w:tc>
          <w:tcPr>
            <w:tcW w:w="8019" w:type="dxa"/>
            <w:vAlign w:val="center"/>
          </w:tcPr>
          <w:p w14:paraId="7C3B7CD3" w14:textId="37FEF6E4" w:rsidR="005B1816" w:rsidRDefault="00E9519D" w:rsidP="005B1816">
            <w:pPr>
              <w:pStyle w:val="Subtitle"/>
              <w:framePr w:hSpace="0" w:wrap="auto" w:vAnchor="margin" w:hAnchor="text" w:xAlign="left" w:yAlign="inline"/>
            </w:pPr>
            <w:r>
              <w:t>Participant</w:t>
            </w:r>
            <w:r w:rsidR="005B1816">
              <w:t xml:space="preserve"> Guide</w:t>
            </w:r>
          </w:p>
          <w:p w14:paraId="68906220" w14:textId="3F95A907" w:rsidR="005B1816" w:rsidRPr="005B1816" w:rsidRDefault="00B5250F" w:rsidP="005918BD">
            <w:pPr>
              <w:pStyle w:val="Subtitle"/>
              <w:framePr w:hSpace="0" w:wrap="auto" w:vAnchor="margin" w:hAnchor="text" w:xAlign="left" w:yAlign="inline"/>
            </w:pPr>
            <w:r>
              <w:t>November</w:t>
            </w:r>
            <w:r w:rsidR="00352A5D">
              <w:t xml:space="preserve"> 2022</w:t>
            </w:r>
          </w:p>
        </w:tc>
      </w:tr>
    </w:tbl>
    <w:p w14:paraId="64A485E0" w14:textId="77777777" w:rsidR="001A42FA" w:rsidRDefault="001A42FA" w:rsidP="00C11121">
      <w:pPr>
        <w:sectPr w:rsidR="001A42FA" w:rsidSect="0049610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titlePg/>
          <w:docGrid w:linePitch="360"/>
        </w:sectPr>
      </w:pPr>
    </w:p>
    <w:p w14:paraId="3F92631D" w14:textId="1FF8FA6A" w:rsidR="00B52EDC" w:rsidRDefault="00780389">
      <w:pPr>
        <w:pStyle w:val="TOC1"/>
        <w:tabs>
          <w:tab w:val="right" w:leader="dot" w:pos="9350"/>
        </w:tabs>
        <w:rPr>
          <w:rFonts w:asciiTheme="minorHAnsi" w:eastAsiaTheme="minorEastAsia" w:hAnsiTheme="minorHAnsi" w:cstheme="minorBidi"/>
          <w:noProof/>
          <w:color w:val="auto"/>
          <w:lang w:eastAsia="en-CA"/>
        </w:rPr>
      </w:pPr>
      <w:r>
        <w:lastRenderedPageBreak/>
        <w:fldChar w:fldCharType="begin"/>
      </w:r>
      <w:r>
        <w:instrText xml:space="preserve"> TOC \o "1-2" \h \z \u </w:instrText>
      </w:r>
      <w:r>
        <w:fldChar w:fldCharType="separate"/>
      </w:r>
      <w:hyperlink w:anchor="_Toc119161471" w:history="1">
        <w:r w:rsidR="00B52EDC" w:rsidRPr="000414D1">
          <w:rPr>
            <w:rStyle w:val="Hyperlink"/>
            <w:noProof/>
          </w:rPr>
          <w:t>Course Description</w:t>
        </w:r>
        <w:r w:rsidR="00B52EDC">
          <w:rPr>
            <w:noProof/>
            <w:webHidden/>
          </w:rPr>
          <w:tab/>
        </w:r>
        <w:r w:rsidR="00B52EDC">
          <w:rPr>
            <w:noProof/>
            <w:webHidden/>
          </w:rPr>
          <w:fldChar w:fldCharType="begin"/>
        </w:r>
        <w:r w:rsidR="00B52EDC">
          <w:rPr>
            <w:noProof/>
            <w:webHidden/>
          </w:rPr>
          <w:instrText xml:space="preserve"> PAGEREF _Toc119161471 \h </w:instrText>
        </w:r>
        <w:r w:rsidR="00B52EDC">
          <w:rPr>
            <w:noProof/>
            <w:webHidden/>
          </w:rPr>
        </w:r>
        <w:r w:rsidR="00B52EDC">
          <w:rPr>
            <w:noProof/>
            <w:webHidden/>
          </w:rPr>
          <w:fldChar w:fldCharType="separate"/>
        </w:r>
        <w:r w:rsidR="00B52EDC">
          <w:rPr>
            <w:noProof/>
            <w:webHidden/>
          </w:rPr>
          <w:t>2</w:t>
        </w:r>
        <w:r w:rsidR="00B52EDC">
          <w:rPr>
            <w:noProof/>
            <w:webHidden/>
          </w:rPr>
          <w:fldChar w:fldCharType="end"/>
        </w:r>
      </w:hyperlink>
    </w:p>
    <w:p w14:paraId="6DF1282C" w14:textId="043B6ECE" w:rsidR="00B52EDC" w:rsidRDefault="00B52EDC">
      <w:pPr>
        <w:pStyle w:val="TOC2"/>
        <w:tabs>
          <w:tab w:val="right" w:leader="dot" w:pos="9350"/>
        </w:tabs>
        <w:rPr>
          <w:rFonts w:asciiTheme="minorHAnsi" w:eastAsiaTheme="minorEastAsia" w:hAnsiTheme="minorHAnsi" w:cstheme="minorBidi"/>
          <w:noProof/>
          <w:color w:val="auto"/>
          <w:lang w:eastAsia="en-CA"/>
        </w:rPr>
      </w:pPr>
      <w:hyperlink w:anchor="_Toc119161472" w:history="1">
        <w:r w:rsidRPr="000414D1">
          <w:rPr>
            <w:rStyle w:val="Hyperlink"/>
            <w:noProof/>
          </w:rPr>
          <w:t>How the Course Works</w:t>
        </w:r>
        <w:r>
          <w:rPr>
            <w:noProof/>
            <w:webHidden/>
          </w:rPr>
          <w:tab/>
        </w:r>
        <w:r>
          <w:rPr>
            <w:noProof/>
            <w:webHidden/>
          </w:rPr>
          <w:fldChar w:fldCharType="begin"/>
        </w:r>
        <w:r>
          <w:rPr>
            <w:noProof/>
            <w:webHidden/>
          </w:rPr>
          <w:instrText xml:space="preserve"> PAGEREF _Toc119161472 \h </w:instrText>
        </w:r>
        <w:r>
          <w:rPr>
            <w:noProof/>
            <w:webHidden/>
          </w:rPr>
        </w:r>
        <w:r>
          <w:rPr>
            <w:noProof/>
            <w:webHidden/>
          </w:rPr>
          <w:fldChar w:fldCharType="separate"/>
        </w:r>
        <w:r>
          <w:rPr>
            <w:noProof/>
            <w:webHidden/>
          </w:rPr>
          <w:t>3</w:t>
        </w:r>
        <w:r>
          <w:rPr>
            <w:noProof/>
            <w:webHidden/>
          </w:rPr>
          <w:fldChar w:fldCharType="end"/>
        </w:r>
      </w:hyperlink>
    </w:p>
    <w:p w14:paraId="579F1B9D" w14:textId="51CA5AFB" w:rsidR="00B52EDC" w:rsidRDefault="00B52EDC">
      <w:pPr>
        <w:pStyle w:val="TOC2"/>
        <w:tabs>
          <w:tab w:val="right" w:leader="dot" w:pos="9350"/>
        </w:tabs>
        <w:rPr>
          <w:rFonts w:asciiTheme="minorHAnsi" w:eastAsiaTheme="minorEastAsia" w:hAnsiTheme="minorHAnsi" w:cstheme="minorBidi"/>
          <w:noProof/>
          <w:color w:val="auto"/>
          <w:lang w:eastAsia="en-CA"/>
        </w:rPr>
      </w:pPr>
      <w:hyperlink w:anchor="_Toc119161473" w:history="1">
        <w:r w:rsidRPr="000414D1">
          <w:rPr>
            <w:rStyle w:val="Hyperlink"/>
            <w:noProof/>
          </w:rPr>
          <w:t>Course Materials</w:t>
        </w:r>
        <w:r>
          <w:rPr>
            <w:noProof/>
            <w:webHidden/>
          </w:rPr>
          <w:tab/>
        </w:r>
        <w:r>
          <w:rPr>
            <w:noProof/>
            <w:webHidden/>
          </w:rPr>
          <w:fldChar w:fldCharType="begin"/>
        </w:r>
        <w:r>
          <w:rPr>
            <w:noProof/>
            <w:webHidden/>
          </w:rPr>
          <w:instrText xml:space="preserve"> PAGEREF _Toc119161473 \h </w:instrText>
        </w:r>
        <w:r>
          <w:rPr>
            <w:noProof/>
            <w:webHidden/>
          </w:rPr>
        </w:r>
        <w:r>
          <w:rPr>
            <w:noProof/>
            <w:webHidden/>
          </w:rPr>
          <w:fldChar w:fldCharType="separate"/>
        </w:r>
        <w:r>
          <w:rPr>
            <w:noProof/>
            <w:webHidden/>
          </w:rPr>
          <w:t>5</w:t>
        </w:r>
        <w:r>
          <w:rPr>
            <w:noProof/>
            <w:webHidden/>
          </w:rPr>
          <w:fldChar w:fldCharType="end"/>
        </w:r>
      </w:hyperlink>
    </w:p>
    <w:p w14:paraId="0DF34B27" w14:textId="7B43464D" w:rsidR="00B52EDC" w:rsidRDefault="00B52EDC">
      <w:pPr>
        <w:pStyle w:val="TOC1"/>
        <w:tabs>
          <w:tab w:val="right" w:leader="dot" w:pos="9350"/>
        </w:tabs>
        <w:rPr>
          <w:rFonts w:asciiTheme="minorHAnsi" w:eastAsiaTheme="minorEastAsia" w:hAnsiTheme="minorHAnsi" w:cstheme="minorBidi"/>
          <w:noProof/>
          <w:color w:val="auto"/>
          <w:lang w:eastAsia="en-CA"/>
        </w:rPr>
      </w:pPr>
      <w:hyperlink w:anchor="_Toc119161474" w:history="1">
        <w:r w:rsidRPr="000414D1">
          <w:rPr>
            <w:rStyle w:val="Hyperlink"/>
            <w:noProof/>
          </w:rPr>
          <w:t>Day 1</w:t>
        </w:r>
        <w:r>
          <w:rPr>
            <w:noProof/>
            <w:webHidden/>
          </w:rPr>
          <w:tab/>
        </w:r>
        <w:r>
          <w:rPr>
            <w:noProof/>
            <w:webHidden/>
          </w:rPr>
          <w:fldChar w:fldCharType="begin"/>
        </w:r>
        <w:r>
          <w:rPr>
            <w:noProof/>
            <w:webHidden/>
          </w:rPr>
          <w:instrText xml:space="preserve"> PAGEREF _Toc119161474 \h </w:instrText>
        </w:r>
        <w:r>
          <w:rPr>
            <w:noProof/>
            <w:webHidden/>
          </w:rPr>
        </w:r>
        <w:r>
          <w:rPr>
            <w:noProof/>
            <w:webHidden/>
          </w:rPr>
          <w:fldChar w:fldCharType="separate"/>
        </w:r>
        <w:r>
          <w:rPr>
            <w:noProof/>
            <w:webHidden/>
          </w:rPr>
          <w:t>6</w:t>
        </w:r>
        <w:r>
          <w:rPr>
            <w:noProof/>
            <w:webHidden/>
          </w:rPr>
          <w:fldChar w:fldCharType="end"/>
        </w:r>
      </w:hyperlink>
    </w:p>
    <w:p w14:paraId="4996C6F9" w14:textId="3E9136BA" w:rsidR="00B52EDC" w:rsidRDefault="00B52EDC">
      <w:pPr>
        <w:pStyle w:val="TOC2"/>
        <w:tabs>
          <w:tab w:val="right" w:leader="dot" w:pos="9350"/>
        </w:tabs>
        <w:rPr>
          <w:rFonts w:asciiTheme="minorHAnsi" w:eastAsiaTheme="minorEastAsia" w:hAnsiTheme="minorHAnsi" w:cstheme="minorBidi"/>
          <w:noProof/>
          <w:color w:val="auto"/>
          <w:lang w:eastAsia="en-CA"/>
        </w:rPr>
      </w:pPr>
      <w:hyperlink w:anchor="_Toc119161475" w:history="1">
        <w:r w:rsidRPr="000414D1">
          <w:rPr>
            <w:rStyle w:val="Hyperlink"/>
            <w:noProof/>
          </w:rPr>
          <w:t>Schedule</w:t>
        </w:r>
        <w:r>
          <w:rPr>
            <w:noProof/>
            <w:webHidden/>
          </w:rPr>
          <w:tab/>
        </w:r>
        <w:r>
          <w:rPr>
            <w:noProof/>
            <w:webHidden/>
          </w:rPr>
          <w:fldChar w:fldCharType="begin"/>
        </w:r>
        <w:r>
          <w:rPr>
            <w:noProof/>
            <w:webHidden/>
          </w:rPr>
          <w:instrText xml:space="preserve"> PAGEREF _Toc119161475 \h </w:instrText>
        </w:r>
        <w:r>
          <w:rPr>
            <w:noProof/>
            <w:webHidden/>
          </w:rPr>
        </w:r>
        <w:r>
          <w:rPr>
            <w:noProof/>
            <w:webHidden/>
          </w:rPr>
          <w:fldChar w:fldCharType="separate"/>
        </w:r>
        <w:r>
          <w:rPr>
            <w:noProof/>
            <w:webHidden/>
          </w:rPr>
          <w:t>6</w:t>
        </w:r>
        <w:r>
          <w:rPr>
            <w:noProof/>
            <w:webHidden/>
          </w:rPr>
          <w:fldChar w:fldCharType="end"/>
        </w:r>
      </w:hyperlink>
    </w:p>
    <w:p w14:paraId="385C13F3" w14:textId="6EBB88B5" w:rsidR="00B52EDC" w:rsidRDefault="00B52EDC">
      <w:pPr>
        <w:pStyle w:val="TOC2"/>
        <w:tabs>
          <w:tab w:val="right" w:leader="dot" w:pos="9350"/>
        </w:tabs>
        <w:rPr>
          <w:rFonts w:asciiTheme="minorHAnsi" w:eastAsiaTheme="minorEastAsia" w:hAnsiTheme="minorHAnsi" w:cstheme="minorBidi"/>
          <w:noProof/>
          <w:color w:val="auto"/>
          <w:lang w:eastAsia="en-CA"/>
        </w:rPr>
      </w:pPr>
      <w:hyperlink w:anchor="_Toc119161476" w:history="1">
        <w:r w:rsidRPr="000414D1">
          <w:rPr>
            <w:rStyle w:val="Hyperlink"/>
            <w:noProof/>
          </w:rPr>
          <w:t>Prior to Joining on Day 1: Pre-Course Work</w:t>
        </w:r>
        <w:r>
          <w:rPr>
            <w:noProof/>
            <w:webHidden/>
          </w:rPr>
          <w:tab/>
        </w:r>
        <w:r>
          <w:rPr>
            <w:noProof/>
            <w:webHidden/>
          </w:rPr>
          <w:fldChar w:fldCharType="begin"/>
        </w:r>
        <w:r>
          <w:rPr>
            <w:noProof/>
            <w:webHidden/>
          </w:rPr>
          <w:instrText xml:space="preserve"> PAGEREF _Toc119161476 \h </w:instrText>
        </w:r>
        <w:r>
          <w:rPr>
            <w:noProof/>
            <w:webHidden/>
          </w:rPr>
        </w:r>
        <w:r>
          <w:rPr>
            <w:noProof/>
            <w:webHidden/>
          </w:rPr>
          <w:fldChar w:fldCharType="separate"/>
        </w:r>
        <w:r>
          <w:rPr>
            <w:noProof/>
            <w:webHidden/>
          </w:rPr>
          <w:t>7</w:t>
        </w:r>
        <w:r>
          <w:rPr>
            <w:noProof/>
            <w:webHidden/>
          </w:rPr>
          <w:fldChar w:fldCharType="end"/>
        </w:r>
      </w:hyperlink>
    </w:p>
    <w:p w14:paraId="3F7634C8" w14:textId="638DA488" w:rsidR="00B52EDC" w:rsidRDefault="00B52EDC">
      <w:pPr>
        <w:pStyle w:val="TOC2"/>
        <w:tabs>
          <w:tab w:val="right" w:leader="dot" w:pos="9350"/>
        </w:tabs>
        <w:rPr>
          <w:rFonts w:asciiTheme="minorHAnsi" w:eastAsiaTheme="minorEastAsia" w:hAnsiTheme="minorHAnsi" w:cstheme="minorBidi"/>
          <w:noProof/>
          <w:color w:val="auto"/>
          <w:lang w:eastAsia="en-CA"/>
        </w:rPr>
      </w:pPr>
      <w:hyperlink w:anchor="_Toc119161477" w:history="1">
        <w:r w:rsidRPr="000414D1">
          <w:rPr>
            <w:rStyle w:val="Hyperlink"/>
            <w:noProof/>
          </w:rPr>
          <w:t>After Joining on Day 1: Practical Exercise(s) and Application</w:t>
        </w:r>
        <w:r>
          <w:rPr>
            <w:noProof/>
            <w:webHidden/>
          </w:rPr>
          <w:tab/>
        </w:r>
        <w:r>
          <w:rPr>
            <w:noProof/>
            <w:webHidden/>
          </w:rPr>
          <w:fldChar w:fldCharType="begin"/>
        </w:r>
        <w:r>
          <w:rPr>
            <w:noProof/>
            <w:webHidden/>
          </w:rPr>
          <w:instrText xml:space="preserve"> PAGEREF _Toc119161477 \h </w:instrText>
        </w:r>
        <w:r>
          <w:rPr>
            <w:noProof/>
            <w:webHidden/>
          </w:rPr>
        </w:r>
        <w:r>
          <w:rPr>
            <w:noProof/>
            <w:webHidden/>
          </w:rPr>
          <w:fldChar w:fldCharType="separate"/>
        </w:r>
        <w:r>
          <w:rPr>
            <w:noProof/>
            <w:webHidden/>
          </w:rPr>
          <w:t>10</w:t>
        </w:r>
        <w:r>
          <w:rPr>
            <w:noProof/>
            <w:webHidden/>
          </w:rPr>
          <w:fldChar w:fldCharType="end"/>
        </w:r>
      </w:hyperlink>
    </w:p>
    <w:p w14:paraId="34D3BEE3" w14:textId="6BB5A192" w:rsidR="00B52EDC" w:rsidRDefault="00B52EDC">
      <w:pPr>
        <w:pStyle w:val="TOC1"/>
        <w:tabs>
          <w:tab w:val="right" w:leader="dot" w:pos="9350"/>
        </w:tabs>
        <w:rPr>
          <w:rFonts w:asciiTheme="minorHAnsi" w:eastAsiaTheme="minorEastAsia" w:hAnsiTheme="minorHAnsi" w:cstheme="minorBidi"/>
          <w:noProof/>
          <w:color w:val="auto"/>
          <w:lang w:eastAsia="en-CA"/>
        </w:rPr>
      </w:pPr>
      <w:hyperlink w:anchor="_Toc119161478" w:history="1">
        <w:r w:rsidRPr="000414D1">
          <w:rPr>
            <w:rStyle w:val="Hyperlink"/>
            <w:noProof/>
          </w:rPr>
          <w:t>Day 2</w:t>
        </w:r>
        <w:r>
          <w:rPr>
            <w:noProof/>
            <w:webHidden/>
          </w:rPr>
          <w:tab/>
        </w:r>
        <w:r>
          <w:rPr>
            <w:noProof/>
            <w:webHidden/>
          </w:rPr>
          <w:fldChar w:fldCharType="begin"/>
        </w:r>
        <w:r>
          <w:rPr>
            <w:noProof/>
            <w:webHidden/>
          </w:rPr>
          <w:instrText xml:space="preserve"> PAGEREF _Toc119161478 \h </w:instrText>
        </w:r>
        <w:r>
          <w:rPr>
            <w:noProof/>
            <w:webHidden/>
          </w:rPr>
        </w:r>
        <w:r>
          <w:rPr>
            <w:noProof/>
            <w:webHidden/>
          </w:rPr>
          <w:fldChar w:fldCharType="separate"/>
        </w:r>
        <w:r>
          <w:rPr>
            <w:noProof/>
            <w:webHidden/>
          </w:rPr>
          <w:t>13</w:t>
        </w:r>
        <w:r>
          <w:rPr>
            <w:noProof/>
            <w:webHidden/>
          </w:rPr>
          <w:fldChar w:fldCharType="end"/>
        </w:r>
      </w:hyperlink>
    </w:p>
    <w:p w14:paraId="3A4EE953" w14:textId="225828D5" w:rsidR="00B52EDC" w:rsidRDefault="00B52EDC">
      <w:pPr>
        <w:pStyle w:val="TOC2"/>
        <w:tabs>
          <w:tab w:val="right" w:leader="dot" w:pos="9350"/>
        </w:tabs>
        <w:rPr>
          <w:rFonts w:asciiTheme="minorHAnsi" w:eastAsiaTheme="minorEastAsia" w:hAnsiTheme="minorHAnsi" w:cstheme="minorBidi"/>
          <w:noProof/>
          <w:color w:val="auto"/>
          <w:lang w:eastAsia="en-CA"/>
        </w:rPr>
      </w:pPr>
      <w:hyperlink w:anchor="_Toc119161479" w:history="1">
        <w:r w:rsidRPr="000414D1">
          <w:rPr>
            <w:rStyle w:val="Hyperlink"/>
            <w:noProof/>
          </w:rPr>
          <w:t>Schedule</w:t>
        </w:r>
        <w:r>
          <w:rPr>
            <w:noProof/>
            <w:webHidden/>
          </w:rPr>
          <w:tab/>
        </w:r>
        <w:r>
          <w:rPr>
            <w:noProof/>
            <w:webHidden/>
          </w:rPr>
          <w:fldChar w:fldCharType="begin"/>
        </w:r>
        <w:r>
          <w:rPr>
            <w:noProof/>
            <w:webHidden/>
          </w:rPr>
          <w:instrText xml:space="preserve"> PAGEREF _Toc119161479 \h </w:instrText>
        </w:r>
        <w:r>
          <w:rPr>
            <w:noProof/>
            <w:webHidden/>
          </w:rPr>
        </w:r>
        <w:r>
          <w:rPr>
            <w:noProof/>
            <w:webHidden/>
          </w:rPr>
          <w:fldChar w:fldCharType="separate"/>
        </w:r>
        <w:r>
          <w:rPr>
            <w:noProof/>
            <w:webHidden/>
          </w:rPr>
          <w:t>13</w:t>
        </w:r>
        <w:r>
          <w:rPr>
            <w:noProof/>
            <w:webHidden/>
          </w:rPr>
          <w:fldChar w:fldCharType="end"/>
        </w:r>
      </w:hyperlink>
    </w:p>
    <w:p w14:paraId="0059ED59" w14:textId="1B98105B" w:rsidR="00B52EDC" w:rsidRDefault="00B52EDC">
      <w:pPr>
        <w:pStyle w:val="TOC2"/>
        <w:tabs>
          <w:tab w:val="right" w:leader="dot" w:pos="9350"/>
        </w:tabs>
        <w:rPr>
          <w:rFonts w:asciiTheme="minorHAnsi" w:eastAsiaTheme="minorEastAsia" w:hAnsiTheme="minorHAnsi" w:cstheme="minorBidi"/>
          <w:noProof/>
          <w:color w:val="auto"/>
          <w:lang w:eastAsia="en-CA"/>
        </w:rPr>
      </w:pPr>
      <w:hyperlink w:anchor="_Toc119161480" w:history="1">
        <w:r w:rsidRPr="000414D1">
          <w:rPr>
            <w:rStyle w:val="Hyperlink"/>
            <w:noProof/>
          </w:rPr>
          <w:t>Prior to Joining on Day 2: Pre-Course Work</w:t>
        </w:r>
        <w:bookmarkStart w:id="0" w:name="_GoBack"/>
        <w:bookmarkEnd w:id="0"/>
        <w:r>
          <w:rPr>
            <w:noProof/>
            <w:webHidden/>
          </w:rPr>
          <w:tab/>
        </w:r>
        <w:r>
          <w:rPr>
            <w:noProof/>
            <w:webHidden/>
          </w:rPr>
          <w:fldChar w:fldCharType="begin"/>
        </w:r>
        <w:r>
          <w:rPr>
            <w:noProof/>
            <w:webHidden/>
          </w:rPr>
          <w:instrText xml:space="preserve"> PAGEREF _Toc119161480 \h </w:instrText>
        </w:r>
        <w:r>
          <w:rPr>
            <w:noProof/>
            <w:webHidden/>
          </w:rPr>
        </w:r>
        <w:r>
          <w:rPr>
            <w:noProof/>
            <w:webHidden/>
          </w:rPr>
          <w:fldChar w:fldCharType="separate"/>
        </w:r>
        <w:r>
          <w:rPr>
            <w:noProof/>
            <w:webHidden/>
          </w:rPr>
          <w:t>14</w:t>
        </w:r>
        <w:r>
          <w:rPr>
            <w:noProof/>
            <w:webHidden/>
          </w:rPr>
          <w:fldChar w:fldCharType="end"/>
        </w:r>
      </w:hyperlink>
    </w:p>
    <w:p w14:paraId="14F31ACB" w14:textId="425D771A" w:rsidR="00B52EDC" w:rsidRDefault="00B52EDC">
      <w:pPr>
        <w:pStyle w:val="TOC2"/>
        <w:tabs>
          <w:tab w:val="right" w:leader="dot" w:pos="9350"/>
        </w:tabs>
        <w:rPr>
          <w:rFonts w:asciiTheme="minorHAnsi" w:eastAsiaTheme="minorEastAsia" w:hAnsiTheme="minorHAnsi" w:cstheme="minorBidi"/>
          <w:noProof/>
          <w:color w:val="auto"/>
          <w:lang w:eastAsia="en-CA"/>
        </w:rPr>
      </w:pPr>
      <w:hyperlink w:anchor="_Toc119161481" w:history="1">
        <w:r w:rsidRPr="000414D1">
          <w:rPr>
            <w:rStyle w:val="Hyperlink"/>
            <w:noProof/>
          </w:rPr>
          <w:t>After Joining on Day 2: Practical Exercise(s) and Application</w:t>
        </w:r>
        <w:r>
          <w:rPr>
            <w:noProof/>
            <w:webHidden/>
          </w:rPr>
          <w:tab/>
        </w:r>
        <w:r>
          <w:rPr>
            <w:noProof/>
            <w:webHidden/>
          </w:rPr>
          <w:fldChar w:fldCharType="begin"/>
        </w:r>
        <w:r>
          <w:rPr>
            <w:noProof/>
            <w:webHidden/>
          </w:rPr>
          <w:instrText xml:space="preserve"> PAGEREF _Toc119161481 \h </w:instrText>
        </w:r>
        <w:r>
          <w:rPr>
            <w:noProof/>
            <w:webHidden/>
          </w:rPr>
        </w:r>
        <w:r>
          <w:rPr>
            <w:noProof/>
            <w:webHidden/>
          </w:rPr>
          <w:fldChar w:fldCharType="separate"/>
        </w:r>
        <w:r>
          <w:rPr>
            <w:noProof/>
            <w:webHidden/>
          </w:rPr>
          <w:t>16</w:t>
        </w:r>
        <w:r>
          <w:rPr>
            <w:noProof/>
            <w:webHidden/>
          </w:rPr>
          <w:fldChar w:fldCharType="end"/>
        </w:r>
      </w:hyperlink>
    </w:p>
    <w:p w14:paraId="4D579EB6" w14:textId="37BC479B" w:rsidR="00B52EDC" w:rsidRDefault="00B52EDC">
      <w:pPr>
        <w:pStyle w:val="TOC1"/>
        <w:tabs>
          <w:tab w:val="right" w:leader="dot" w:pos="9350"/>
        </w:tabs>
        <w:rPr>
          <w:rFonts w:asciiTheme="minorHAnsi" w:eastAsiaTheme="minorEastAsia" w:hAnsiTheme="minorHAnsi" w:cstheme="minorBidi"/>
          <w:noProof/>
          <w:color w:val="auto"/>
          <w:lang w:eastAsia="en-CA"/>
        </w:rPr>
      </w:pPr>
      <w:hyperlink w:anchor="_Toc119161482" w:history="1">
        <w:r w:rsidRPr="000414D1">
          <w:rPr>
            <w:rStyle w:val="Hyperlink"/>
            <w:noProof/>
          </w:rPr>
          <w:t>Day 3</w:t>
        </w:r>
        <w:r>
          <w:rPr>
            <w:noProof/>
            <w:webHidden/>
          </w:rPr>
          <w:tab/>
        </w:r>
        <w:r>
          <w:rPr>
            <w:noProof/>
            <w:webHidden/>
          </w:rPr>
          <w:fldChar w:fldCharType="begin"/>
        </w:r>
        <w:r>
          <w:rPr>
            <w:noProof/>
            <w:webHidden/>
          </w:rPr>
          <w:instrText xml:space="preserve"> PAGEREF _Toc119161482 \h </w:instrText>
        </w:r>
        <w:r>
          <w:rPr>
            <w:noProof/>
            <w:webHidden/>
          </w:rPr>
        </w:r>
        <w:r>
          <w:rPr>
            <w:noProof/>
            <w:webHidden/>
          </w:rPr>
          <w:fldChar w:fldCharType="separate"/>
        </w:r>
        <w:r>
          <w:rPr>
            <w:noProof/>
            <w:webHidden/>
          </w:rPr>
          <w:t>19</w:t>
        </w:r>
        <w:r>
          <w:rPr>
            <w:noProof/>
            <w:webHidden/>
          </w:rPr>
          <w:fldChar w:fldCharType="end"/>
        </w:r>
      </w:hyperlink>
    </w:p>
    <w:p w14:paraId="35708078" w14:textId="46E888AA" w:rsidR="00B52EDC" w:rsidRDefault="00B52EDC">
      <w:pPr>
        <w:pStyle w:val="TOC2"/>
        <w:tabs>
          <w:tab w:val="right" w:leader="dot" w:pos="9350"/>
        </w:tabs>
        <w:rPr>
          <w:rFonts w:asciiTheme="minorHAnsi" w:eastAsiaTheme="minorEastAsia" w:hAnsiTheme="minorHAnsi" w:cstheme="minorBidi"/>
          <w:noProof/>
          <w:color w:val="auto"/>
          <w:lang w:eastAsia="en-CA"/>
        </w:rPr>
      </w:pPr>
      <w:hyperlink w:anchor="_Toc119161483" w:history="1">
        <w:r w:rsidRPr="000414D1">
          <w:rPr>
            <w:rStyle w:val="Hyperlink"/>
            <w:noProof/>
          </w:rPr>
          <w:t>Schedule</w:t>
        </w:r>
        <w:r>
          <w:rPr>
            <w:noProof/>
            <w:webHidden/>
          </w:rPr>
          <w:tab/>
        </w:r>
        <w:r>
          <w:rPr>
            <w:noProof/>
            <w:webHidden/>
          </w:rPr>
          <w:fldChar w:fldCharType="begin"/>
        </w:r>
        <w:r>
          <w:rPr>
            <w:noProof/>
            <w:webHidden/>
          </w:rPr>
          <w:instrText xml:space="preserve"> PAGEREF _Toc119161483 \h </w:instrText>
        </w:r>
        <w:r>
          <w:rPr>
            <w:noProof/>
            <w:webHidden/>
          </w:rPr>
        </w:r>
        <w:r>
          <w:rPr>
            <w:noProof/>
            <w:webHidden/>
          </w:rPr>
          <w:fldChar w:fldCharType="separate"/>
        </w:r>
        <w:r>
          <w:rPr>
            <w:noProof/>
            <w:webHidden/>
          </w:rPr>
          <w:t>19</w:t>
        </w:r>
        <w:r>
          <w:rPr>
            <w:noProof/>
            <w:webHidden/>
          </w:rPr>
          <w:fldChar w:fldCharType="end"/>
        </w:r>
      </w:hyperlink>
    </w:p>
    <w:p w14:paraId="37FD4B2B" w14:textId="0CF75368" w:rsidR="00B52EDC" w:rsidRDefault="00B52EDC">
      <w:pPr>
        <w:pStyle w:val="TOC2"/>
        <w:tabs>
          <w:tab w:val="right" w:leader="dot" w:pos="9350"/>
        </w:tabs>
        <w:rPr>
          <w:rFonts w:asciiTheme="minorHAnsi" w:eastAsiaTheme="minorEastAsia" w:hAnsiTheme="minorHAnsi" w:cstheme="minorBidi"/>
          <w:noProof/>
          <w:color w:val="auto"/>
          <w:lang w:eastAsia="en-CA"/>
        </w:rPr>
      </w:pPr>
      <w:hyperlink w:anchor="_Toc119161484" w:history="1">
        <w:r w:rsidRPr="000414D1">
          <w:rPr>
            <w:rStyle w:val="Hyperlink"/>
            <w:noProof/>
          </w:rPr>
          <w:t>Prior to Joining on Day 3: Pre-Course Work</w:t>
        </w:r>
        <w:r>
          <w:rPr>
            <w:noProof/>
            <w:webHidden/>
          </w:rPr>
          <w:tab/>
        </w:r>
        <w:r>
          <w:rPr>
            <w:noProof/>
            <w:webHidden/>
          </w:rPr>
          <w:fldChar w:fldCharType="begin"/>
        </w:r>
        <w:r>
          <w:rPr>
            <w:noProof/>
            <w:webHidden/>
          </w:rPr>
          <w:instrText xml:space="preserve"> PAGEREF _Toc119161484 \h </w:instrText>
        </w:r>
        <w:r>
          <w:rPr>
            <w:noProof/>
            <w:webHidden/>
          </w:rPr>
        </w:r>
        <w:r>
          <w:rPr>
            <w:noProof/>
            <w:webHidden/>
          </w:rPr>
          <w:fldChar w:fldCharType="separate"/>
        </w:r>
        <w:r>
          <w:rPr>
            <w:noProof/>
            <w:webHidden/>
          </w:rPr>
          <w:t>20</w:t>
        </w:r>
        <w:r>
          <w:rPr>
            <w:noProof/>
            <w:webHidden/>
          </w:rPr>
          <w:fldChar w:fldCharType="end"/>
        </w:r>
      </w:hyperlink>
    </w:p>
    <w:p w14:paraId="0B3986B8" w14:textId="26B4A836" w:rsidR="00B52EDC" w:rsidRDefault="00B52EDC">
      <w:pPr>
        <w:pStyle w:val="TOC2"/>
        <w:tabs>
          <w:tab w:val="right" w:leader="dot" w:pos="9350"/>
        </w:tabs>
        <w:rPr>
          <w:rFonts w:asciiTheme="minorHAnsi" w:eastAsiaTheme="minorEastAsia" w:hAnsiTheme="minorHAnsi" w:cstheme="minorBidi"/>
          <w:noProof/>
          <w:color w:val="auto"/>
          <w:lang w:eastAsia="en-CA"/>
        </w:rPr>
      </w:pPr>
      <w:hyperlink w:anchor="_Toc119161485" w:history="1">
        <w:r w:rsidRPr="000414D1">
          <w:rPr>
            <w:rStyle w:val="Hyperlink"/>
            <w:noProof/>
          </w:rPr>
          <w:t>After Joining on Day 3: Practical Exercise(s) and Application</w:t>
        </w:r>
        <w:r>
          <w:rPr>
            <w:noProof/>
            <w:webHidden/>
          </w:rPr>
          <w:tab/>
        </w:r>
        <w:r>
          <w:rPr>
            <w:noProof/>
            <w:webHidden/>
          </w:rPr>
          <w:fldChar w:fldCharType="begin"/>
        </w:r>
        <w:r>
          <w:rPr>
            <w:noProof/>
            <w:webHidden/>
          </w:rPr>
          <w:instrText xml:space="preserve"> PAGEREF _Toc119161485 \h </w:instrText>
        </w:r>
        <w:r>
          <w:rPr>
            <w:noProof/>
            <w:webHidden/>
          </w:rPr>
        </w:r>
        <w:r>
          <w:rPr>
            <w:noProof/>
            <w:webHidden/>
          </w:rPr>
          <w:fldChar w:fldCharType="separate"/>
        </w:r>
        <w:r>
          <w:rPr>
            <w:noProof/>
            <w:webHidden/>
          </w:rPr>
          <w:t>21</w:t>
        </w:r>
        <w:r>
          <w:rPr>
            <w:noProof/>
            <w:webHidden/>
          </w:rPr>
          <w:fldChar w:fldCharType="end"/>
        </w:r>
      </w:hyperlink>
    </w:p>
    <w:p w14:paraId="38F1E902" w14:textId="1D156728" w:rsidR="00B52EDC" w:rsidRDefault="00B52EDC">
      <w:pPr>
        <w:pStyle w:val="TOC1"/>
        <w:tabs>
          <w:tab w:val="right" w:leader="dot" w:pos="9350"/>
        </w:tabs>
        <w:rPr>
          <w:rFonts w:asciiTheme="minorHAnsi" w:eastAsiaTheme="minorEastAsia" w:hAnsiTheme="minorHAnsi" w:cstheme="minorBidi"/>
          <w:noProof/>
          <w:color w:val="auto"/>
          <w:lang w:eastAsia="en-CA"/>
        </w:rPr>
      </w:pPr>
      <w:hyperlink w:anchor="_Toc119161486" w:history="1">
        <w:r w:rsidRPr="000414D1">
          <w:rPr>
            <w:rStyle w:val="Hyperlink"/>
            <w:noProof/>
          </w:rPr>
          <w:t>Day 4</w:t>
        </w:r>
        <w:r>
          <w:rPr>
            <w:noProof/>
            <w:webHidden/>
          </w:rPr>
          <w:tab/>
        </w:r>
        <w:r>
          <w:rPr>
            <w:noProof/>
            <w:webHidden/>
          </w:rPr>
          <w:fldChar w:fldCharType="begin"/>
        </w:r>
        <w:r>
          <w:rPr>
            <w:noProof/>
            <w:webHidden/>
          </w:rPr>
          <w:instrText xml:space="preserve"> PAGEREF _Toc119161486 \h </w:instrText>
        </w:r>
        <w:r>
          <w:rPr>
            <w:noProof/>
            <w:webHidden/>
          </w:rPr>
        </w:r>
        <w:r>
          <w:rPr>
            <w:noProof/>
            <w:webHidden/>
          </w:rPr>
          <w:fldChar w:fldCharType="separate"/>
        </w:r>
        <w:r>
          <w:rPr>
            <w:noProof/>
            <w:webHidden/>
          </w:rPr>
          <w:t>23</w:t>
        </w:r>
        <w:r>
          <w:rPr>
            <w:noProof/>
            <w:webHidden/>
          </w:rPr>
          <w:fldChar w:fldCharType="end"/>
        </w:r>
      </w:hyperlink>
    </w:p>
    <w:p w14:paraId="3384B2FD" w14:textId="78515E63" w:rsidR="00B52EDC" w:rsidRDefault="00B52EDC">
      <w:pPr>
        <w:pStyle w:val="TOC2"/>
        <w:tabs>
          <w:tab w:val="right" w:leader="dot" w:pos="9350"/>
        </w:tabs>
        <w:rPr>
          <w:rFonts w:asciiTheme="minorHAnsi" w:eastAsiaTheme="minorEastAsia" w:hAnsiTheme="minorHAnsi" w:cstheme="minorBidi"/>
          <w:noProof/>
          <w:color w:val="auto"/>
          <w:lang w:eastAsia="en-CA"/>
        </w:rPr>
      </w:pPr>
      <w:hyperlink w:anchor="_Toc119161487" w:history="1">
        <w:r w:rsidRPr="000414D1">
          <w:rPr>
            <w:rStyle w:val="Hyperlink"/>
            <w:noProof/>
          </w:rPr>
          <w:t>Schedule</w:t>
        </w:r>
        <w:r>
          <w:rPr>
            <w:noProof/>
            <w:webHidden/>
          </w:rPr>
          <w:tab/>
        </w:r>
        <w:r>
          <w:rPr>
            <w:noProof/>
            <w:webHidden/>
          </w:rPr>
          <w:fldChar w:fldCharType="begin"/>
        </w:r>
        <w:r>
          <w:rPr>
            <w:noProof/>
            <w:webHidden/>
          </w:rPr>
          <w:instrText xml:space="preserve"> PAGEREF _Toc119161487 \h </w:instrText>
        </w:r>
        <w:r>
          <w:rPr>
            <w:noProof/>
            <w:webHidden/>
          </w:rPr>
        </w:r>
        <w:r>
          <w:rPr>
            <w:noProof/>
            <w:webHidden/>
          </w:rPr>
          <w:fldChar w:fldCharType="separate"/>
        </w:r>
        <w:r>
          <w:rPr>
            <w:noProof/>
            <w:webHidden/>
          </w:rPr>
          <w:t>23</w:t>
        </w:r>
        <w:r>
          <w:rPr>
            <w:noProof/>
            <w:webHidden/>
          </w:rPr>
          <w:fldChar w:fldCharType="end"/>
        </w:r>
      </w:hyperlink>
    </w:p>
    <w:p w14:paraId="04D375C5" w14:textId="3C12D4C9" w:rsidR="00B52EDC" w:rsidRDefault="00B52EDC">
      <w:pPr>
        <w:pStyle w:val="TOC2"/>
        <w:tabs>
          <w:tab w:val="right" w:leader="dot" w:pos="9350"/>
        </w:tabs>
        <w:rPr>
          <w:rFonts w:asciiTheme="minorHAnsi" w:eastAsiaTheme="minorEastAsia" w:hAnsiTheme="minorHAnsi" w:cstheme="minorBidi"/>
          <w:noProof/>
          <w:color w:val="auto"/>
          <w:lang w:eastAsia="en-CA"/>
        </w:rPr>
      </w:pPr>
      <w:hyperlink w:anchor="_Toc119161488" w:history="1">
        <w:r w:rsidRPr="000414D1">
          <w:rPr>
            <w:rStyle w:val="Hyperlink"/>
            <w:noProof/>
          </w:rPr>
          <w:t>Details</w:t>
        </w:r>
        <w:r>
          <w:rPr>
            <w:noProof/>
            <w:webHidden/>
          </w:rPr>
          <w:tab/>
        </w:r>
        <w:r>
          <w:rPr>
            <w:noProof/>
            <w:webHidden/>
          </w:rPr>
          <w:fldChar w:fldCharType="begin"/>
        </w:r>
        <w:r>
          <w:rPr>
            <w:noProof/>
            <w:webHidden/>
          </w:rPr>
          <w:instrText xml:space="preserve"> PAGEREF _Toc119161488 \h </w:instrText>
        </w:r>
        <w:r>
          <w:rPr>
            <w:noProof/>
            <w:webHidden/>
          </w:rPr>
        </w:r>
        <w:r>
          <w:rPr>
            <w:noProof/>
            <w:webHidden/>
          </w:rPr>
          <w:fldChar w:fldCharType="separate"/>
        </w:r>
        <w:r>
          <w:rPr>
            <w:noProof/>
            <w:webHidden/>
          </w:rPr>
          <w:t>23</w:t>
        </w:r>
        <w:r>
          <w:rPr>
            <w:noProof/>
            <w:webHidden/>
          </w:rPr>
          <w:fldChar w:fldCharType="end"/>
        </w:r>
      </w:hyperlink>
    </w:p>
    <w:p w14:paraId="63398E4F" w14:textId="5A1054CF" w:rsidR="00780389" w:rsidRPr="00780389" w:rsidRDefault="00780389" w:rsidP="00780389">
      <w:r>
        <w:fldChar w:fldCharType="end"/>
      </w:r>
    </w:p>
    <w:p w14:paraId="5B56A5D9" w14:textId="77777777" w:rsidR="00780389" w:rsidRPr="00780389" w:rsidRDefault="00780389" w:rsidP="00780389">
      <w:pPr>
        <w:sectPr w:rsidR="00780389" w:rsidRPr="00780389" w:rsidSect="00496105">
          <w:headerReference w:type="default" r:id="rId17"/>
          <w:footerReference w:type="default" r:id="rId18"/>
          <w:pgSz w:w="12240" w:h="15840"/>
          <w:pgMar w:top="2079" w:right="1440" w:bottom="1440" w:left="1440" w:header="708" w:footer="708" w:gutter="0"/>
          <w:pgNumType w:start="1"/>
          <w:cols w:space="708"/>
          <w:docGrid w:linePitch="360"/>
        </w:sectPr>
      </w:pPr>
    </w:p>
    <w:p w14:paraId="702FFCCA" w14:textId="77777777" w:rsidR="00B14F2B" w:rsidRPr="00266495" w:rsidRDefault="00B14F2B" w:rsidP="00B14F2B">
      <w:pPr>
        <w:pStyle w:val="Heading1"/>
        <w:rPr>
          <w:szCs w:val="32"/>
        </w:rPr>
      </w:pPr>
      <w:bookmarkStart w:id="1" w:name="_Toc54017669"/>
      <w:bookmarkStart w:id="2" w:name="_Toc119161471"/>
      <w:r>
        <w:rPr>
          <w:szCs w:val="32"/>
        </w:rPr>
        <w:lastRenderedPageBreak/>
        <w:t>Course Description</w:t>
      </w:r>
      <w:bookmarkEnd w:id="1"/>
      <w:bookmarkEnd w:id="2"/>
    </w:p>
    <w:p w14:paraId="6BCF237B" w14:textId="7486A5C3" w:rsidR="00B5250F" w:rsidRPr="00B5250F" w:rsidRDefault="00CB2F9A" w:rsidP="00B5250F">
      <w:pPr>
        <w:pStyle w:val="Heading3"/>
        <w:rPr>
          <w:rFonts w:ascii="Arial" w:hAnsi="Arial" w:cs="Arial"/>
          <w:b w:val="0"/>
          <w:caps/>
          <w:color w:val="FB4F60" w:themeColor="accent1"/>
          <w:szCs w:val="25"/>
        </w:rPr>
      </w:pPr>
      <w:bookmarkStart w:id="3" w:name="_Toc86854196"/>
      <w:bookmarkStart w:id="4" w:name="_Toc86941622"/>
      <w:bookmarkStart w:id="5" w:name="_Toc54017670"/>
      <w:r>
        <w:rPr>
          <w:rFonts w:ascii="Arial" w:hAnsi="Arial" w:cs="Arial"/>
          <w:b w:val="0"/>
          <w:caps/>
          <w:color w:val="FB4F60" w:themeColor="accent1"/>
          <w:szCs w:val="25"/>
        </w:rPr>
        <w:t>Description</w:t>
      </w:r>
    </w:p>
    <w:p w14:paraId="0491272A" w14:textId="77777777" w:rsidR="00B5250F" w:rsidRPr="00B5250F" w:rsidRDefault="00B5250F" w:rsidP="00B5250F">
      <w:r w:rsidRPr="00B5250F">
        <w:t xml:space="preserve">This course is designed to aide applied public health practitioners and field epidemiologists in developing the necessary skills to use R when conducting public health investigations. During the course, participants will use R in the context of outbreak investigations, public health surveillance, data management, and dissemination of information. Note: the intent of this course is not to provide comprehensive training in 1) outbreak investigation, public health surveillance, or scientific communication, 2) biostatistics, or 3) R overall. This course is oriented to provide epidemiologists and public health practitioners with additional skills and materials for use in the field.  </w:t>
      </w:r>
    </w:p>
    <w:p w14:paraId="4F9824F0" w14:textId="77777777" w:rsidR="00B5250F" w:rsidRPr="00B5250F" w:rsidRDefault="00B5250F" w:rsidP="00B5250F">
      <w:r w:rsidRPr="00B5250F">
        <w:t xml:space="preserve">In 2022, Introduction to R for Public Health Investigations is delivered over four days and consists of pre-course self-directed study, virtual classes, directed self-learning activities, and step-by-step coding exercises. The pre-course self-directed study module will be offered several weeks in advance of the course start date, and will require two to eight hours of study, depending on participants’ current competencies with R. During the course delivery, participants are expected to commit to 7.5 hours per day of virtual classroom and self-directed study and exercises. While virtual classes are firmly scheduled, participants may complete the self-learning activities at their convenience outside of the scheduled virtual classroom hours. Details will be available closer to delivery of the course.  </w:t>
      </w:r>
    </w:p>
    <w:p w14:paraId="1ACDEB40" w14:textId="182ABD3D" w:rsidR="00B5250F" w:rsidRPr="00B5250F" w:rsidRDefault="00CB2F9A" w:rsidP="00B5250F">
      <w:pPr>
        <w:pStyle w:val="Heading3"/>
        <w:rPr>
          <w:rFonts w:ascii="Arial" w:hAnsi="Arial" w:cs="Arial"/>
          <w:b w:val="0"/>
          <w:caps/>
          <w:color w:val="FB4F60" w:themeColor="accent1"/>
          <w:szCs w:val="25"/>
        </w:rPr>
      </w:pPr>
      <w:r>
        <w:rPr>
          <w:rFonts w:ascii="Arial" w:hAnsi="Arial" w:cs="Arial"/>
          <w:b w:val="0"/>
          <w:caps/>
          <w:color w:val="FB4F60" w:themeColor="accent1"/>
          <w:szCs w:val="25"/>
        </w:rPr>
        <w:t>Prerequisites</w:t>
      </w:r>
      <w:r w:rsidR="00B5250F" w:rsidRPr="00B5250F">
        <w:rPr>
          <w:rFonts w:ascii="Arial" w:hAnsi="Arial" w:cs="Arial"/>
          <w:b w:val="0"/>
          <w:caps/>
          <w:color w:val="FB4F60" w:themeColor="accent1"/>
          <w:szCs w:val="25"/>
        </w:rPr>
        <w:t xml:space="preserve"> </w:t>
      </w:r>
    </w:p>
    <w:p w14:paraId="68C6A47B" w14:textId="77777777" w:rsidR="00B5250F" w:rsidRPr="00B5250F" w:rsidRDefault="00B5250F" w:rsidP="00B5250F">
      <w:r w:rsidRPr="00B5250F">
        <w:t xml:space="preserve">Participants should have a background in epidemiology and have previously completed training in public health investigations and surveillance (or equivalent). Experience in R is not required; however, participants should have experience using a statistical or analytical software (i.e., SAS, SPSS, STATA – at minimum have a high proficiency using an analytical spreadsheet software like Excel). Participants with no prior experience in R or other statistical software may still participate in the course if they require the training for their role in public health response. Resources including learning pathways for beginner, novice and intermediate level R users will be provided as part of a pre-course self-directed study module several weeks ahead of the course to accommodate different learning needs.  </w:t>
      </w:r>
    </w:p>
    <w:p w14:paraId="41852567" w14:textId="3C320683" w:rsidR="00B5250F" w:rsidRPr="00B5250F" w:rsidRDefault="00CB2F9A" w:rsidP="00B5250F">
      <w:pPr>
        <w:pStyle w:val="Heading3"/>
        <w:rPr>
          <w:rFonts w:ascii="Arial" w:hAnsi="Arial" w:cs="Arial"/>
          <w:b w:val="0"/>
          <w:caps/>
          <w:color w:val="FB4F60" w:themeColor="accent1"/>
          <w:szCs w:val="25"/>
        </w:rPr>
      </w:pPr>
      <w:r>
        <w:rPr>
          <w:rFonts w:ascii="Arial" w:hAnsi="Arial" w:cs="Arial"/>
          <w:b w:val="0"/>
          <w:caps/>
          <w:color w:val="FB4F60" w:themeColor="accent1"/>
          <w:szCs w:val="25"/>
        </w:rPr>
        <w:t>Learning Objectives</w:t>
      </w:r>
    </w:p>
    <w:p w14:paraId="2BF8BAC8" w14:textId="77777777" w:rsidR="00B5250F" w:rsidRPr="00B5250F" w:rsidRDefault="00B5250F" w:rsidP="00B5250F">
      <w:r w:rsidRPr="00B5250F">
        <w:t xml:space="preserve">By the end of this course, participants will be able to: </w:t>
      </w:r>
    </w:p>
    <w:p w14:paraId="002266BF" w14:textId="77777777" w:rsidR="00B5250F" w:rsidRPr="00B5250F" w:rsidRDefault="00B5250F" w:rsidP="00B5250F">
      <w:pPr>
        <w:pStyle w:val="ListParagraph"/>
        <w:numPr>
          <w:ilvl w:val="0"/>
          <w:numId w:val="47"/>
        </w:numPr>
      </w:pPr>
      <w:r w:rsidRPr="00B5250F">
        <w:t xml:space="preserve">Carry out data cleaning and processing, and descriptive epidemiological analyses (incl. commonly used data visualisations such as epidemic curves and social network diagrams); </w:t>
      </w:r>
    </w:p>
    <w:p w14:paraId="42CC69EE" w14:textId="77777777" w:rsidR="00B5250F" w:rsidRPr="00B5250F" w:rsidRDefault="00B5250F" w:rsidP="00B5250F">
      <w:pPr>
        <w:pStyle w:val="ListParagraph"/>
        <w:numPr>
          <w:ilvl w:val="0"/>
          <w:numId w:val="47"/>
        </w:numPr>
      </w:pPr>
      <w:r w:rsidRPr="00B5250F">
        <w:t xml:space="preserve">Create automated data products (e.g., epidemiologic summaries); </w:t>
      </w:r>
    </w:p>
    <w:p w14:paraId="3708A050" w14:textId="77777777" w:rsidR="00B5250F" w:rsidRPr="00B5250F" w:rsidRDefault="00B5250F" w:rsidP="00B5250F">
      <w:pPr>
        <w:pStyle w:val="ListParagraph"/>
        <w:numPr>
          <w:ilvl w:val="0"/>
          <w:numId w:val="47"/>
        </w:numPr>
      </w:pPr>
      <w:r w:rsidRPr="00B5250F">
        <w:t xml:space="preserve">Design and carry out a data collation plan that is consistent with proposed analysis plan (i.e., merging and appending data); </w:t>
      </w:r>
    </w:p>
    <w:p w14:paraId="60FADE8C" w14:textId="77777777" w:rsidR="00B5250F" w:rsidRPr="00B5250F" w:rsidRDefault="00B5250F" w:rsidP="00B5250F">
      <w:pPr>
        <w:pStyle w:val="ListParagraph"/>
        <w:numPr>
          <w:ilvl w:val="0"/>
          <w:numId w:val="47"/>
        </w:numPr>
      </w:pPr>
      <w:r w:rsidRPr="00B5250F">
        <w:lastRenderedPageBreak/>
        <w:t xml:space="preserve">Explain when it is most appropriate to program analyses and automate tasks using R; and </w:t>
      </w:r>
    </w:p>
    <w:p w14:paraId="133897A0" w14:textId="77777777" w:rsidR="00B5250F" w:rsidRPr="00B5250F" w:rsidRDefault="00B5250F" w:rsidP="00B5250F">
      <w:pPr>
        <w:pStyle w:val="ListParagraph"/>
        <w:numPr>
          <w:ilvl w:val="0"/>
          <w:numId w:val="47"/>
        </w:numPr>
      </w:pPr>
      <w:r w:rsidRPr="00B5250F">
        <w:t xml:space="preserve">Find possible solutions to R programming challenges. </w:t>
      </w:r>
    </w:p>
    <w:p w14:paraId="0BDFE056" w14:textId="77777777" w:rsidR="00753EC6" w:rsidRDefault="00753EC6" w:rsidP="00780389">
      <w:pPr>
        <w:pStyle w:val="Heading3"/>
      </w:pPr>
      <w:bookmarkStart w:id="6" w:name="_Toc86854197"/>
      <w:bookmarkStart w:id="7" w:name="_Toc86941623"/>
      <w:bookmarkEnd w:id="3"/>
      <w:bookmarkEnd w:id="4"/>
      <w:r>
        <w:t>Acknowledgements</w:t>
      </w:r>
      <w:bookmarkEnd w:id="6"/>
      <w:bookmarkEnd w:id="7"/>
    </w:p>
    <w:p w14:paraId="26ADE842" w14:textId="206D3BEE" w:rsidR="00753EC6" w:rsidRDefault="00753EC6" w:rsidP="00753EC6">
      <w:r>
        <w:t>This session relies on materials developed in collaboration with subject matter experts Emma Cumming (Canadian Public Health Service), Chris Mill (Canadian Public Health Service), and Najmus Saqib (</w:t>
      </w:r>
      <w:r w:rsidR="00CD18AB">
        <w:t>Office of the Chief Data Officer</w:t>
      </w:r>
      <w:r>
        <w:t>). The Training and Development Unit is grateful for their significant contributions.</w:t>
      </w:r>
    </w:p>
    <w:p w14:paraId="6DE0CA7A" w14:textId="786F24CA" w:rsidR="00680820" w:rsidRDefault="00680820" w:rsidP="00780389">
      <w:pPr>
        <w:pStyle w:val="Heading2"/>
      </w:pPr>
      <w:bookmarkStart w:id="8" w:name="_Toc119161472"/>
      <w:bookmarkEnd w:id="5"/>
      <w:r>
        <w:t>How the Course Works</w:t>
      </w:r>
      <w:bookmarkEnd w:id="8"/>
    </w:p>
    <w:p w14:paraId="48A989B8" w14:textId="40600987" w:rsidR="003F280B" w:rsidRDefault="00811C0B" w:rsidP="00D6437F">
      <w:r>
        <w:rPr>
          <w:noProof/>
          <w:lang w:eastAsia="en-CA"/>
        </w:rPr>
        <mc:AlternateContent>
          <mc:Choice Requires="wps">
            <w:drawing>
              <wp:anchor distT="91440" distB="91440" distL="114300" distR="114300" simplePos="0" relativeHeight="251648000" behindDoc="0" locked="0" layoutInCell="1" allowOverlap="1" wp14:anchorId="3EB4B9DB" wp14:editId="52232936">
                <wp:simplePos x="0" y="0"/>
                <wp:positionH relativeFrom="margin">
                  <wp:align>right</wp:align>
                </wp:positionH>
                <wp:positionV relativeFrom="paragraph">
                  <wp:posOffset>1420749</wp:posOffset>
                </wp:positionV>
                <wp:extent cx="59436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3985"/>
                        </a:xfrm>
                        <a:prstGeom prst="rect">
                          <a:avLst/>
                        </a:prstGeom>
                        <a:noFill/>
                        <a:ln w="9525">
                          <a:noFill/>
                          <a:miter lim="800000"/>
                          <a:headEnd/>
                          <a:tailEnd/>
                        </a:ln>
                      </wps:spPr>
                      <wps:txbx>
                        <w:txbxContent>
                          <w:p w14:paraId="5D594041" w14:textId="7391B77A" w:rsidR="000E686B" w:rsidRPr="00D23C77" w:rsidRDefault="000E686B" w:rsidP="00811C0B">
                            <w:pPr>
                              <w:pBdr>
                                <w:top w:val="single" w:sz="24" w:space="8" w:color="FB4F60" w:themeColor="accent1"/>
                                <w:bottom w:val="single" w:sz="24" w:space="8" w:color="FB4F60" w:themeColor="accent1"/>
                              </w:pBdr>
                              <w:spacing w:after="0"/>
                              <w:rPr>
                                <w:b/>
                                <w:i/>
                                <w:iCs/>
                                <w:color w:val="FB4F60" w:themeColor="accent1"/>
                              </w:rPr>
                            </w:pPr>
                            <w:r w:rsidRPr="00D23C77">
                              <w:rPr>
                                <w:b/>
                                <w:i/>
                                <w:iCs/>
                                <w:color w:val="FB4F60" w:themeColor="accent1"/>
                              </w:rPr>
                              <w:t xml:space="preserve">How do I </w:t>
                            </w:r>
                            <w:r>
                              <w:rPr>
                                <w:b/>
                                <w:i/>
                                <w:iCs/>
                                <w:color w:val="FB4F60" w:themeColor="accent1"/>
                              </w:rPr>
                              <w:t>know if I should make use of support outside the virtual classroom</w:t>
                            </w:r>
                            <w:r w:rsidRPr="00D23C77">
                              <w:rPr>
                                <w:b/>
                                <w:i/>
                                <w:iCs/>
                                <w:color w:val="FB4F60" w:themeColor="accent1"/>
                              </w:rPr>
                              <w:t xml:space="preserve">? </w:t>
                            </w:r>
                          </w:p>
                          <w:p w14:paraId="07CFE998" w14:textId="77777777" w:rsidR="000E686B" w:rsidRPr="00D23C77" w:rsidRDefault="000E686B" w:rsidP="00811C0B">
                            <w:pPr>
                              <w:pBdr>
                                <w:top w:val="single" w:sz="24" w:space="8" w:color="FB4F60" w:themeColor="accent1"/>
                                <w:bottom w:val="single" w:sz="24" w:space="8" w:color="FB4F60" w:themeColor="accent1"/>
                              </w:pBdr>
                              <w:spacing w:after="0"/>
                              <w:rPr>
                                <w:i/>
                                <w:iCs/>
                                <w:color w:val="FB4F60" w:themeColor="accent1"/>
                              </w:rPr>
                            </w:pPr>
                          </w:p>
                          <w:p w14:paraId="0B4FF835" w14:textId="7583B6BE" w:rsidR="000E686B" w:rsidRPr="00D23C77" w:rsidRDefault="000E686B" w:rsidP="00811C0B">
                            <w:pPr>
                              <w:pBdr>
                                <w:top w:val="single" w:sz="24" w:space="8" w:color="FB4F60" w:themeColor="accent1"/>
                                <w:bottom w:val="single" w:sz="24" w:space="8" w:color="FB4F60" w:themeColor="accent1"/>
                              </w:pBdr>
                              <w:spacing w:after="0"/>
                              <w:rPr>
                                <w:i/>
                                <w:iCs/>
                                <w:color w:val="FB4F60" w:themeColor="accent1"/>
                              </w:rPr>
                            </w:pPr>
                            <w:r>
                              <w:rPr>
                                <w:i/>
                                <w:iCs/>
                                <w:color w:val="FB4F60" w:themeColor="accent1"/>
                              </w:rPr>
                              <w:t>Though this</w:t>
                            </w:r>
                            <w:r w:rsidRPr="00D23C77">
                              <w:rPr>
                                <w:i/>
                                <w:iCs/>
                                <w:color w:val="FB4F60" w:themeColor="accent1"/>
                              </w:rPr>
                              <w:t xml:space="preserve"> </w:t>
                            </w:r>
                            <w:r>
                              <w:rPr>
                                <w:i/>
                                <w:iCs/>
                                <w:color w:val="FB4F60" w:themeColor="accent1"/>
                              </w:rPr>
                              <w:t>component is</w:t>
                            </w:r>
                            <w:r w:rsidRPr="00D23C77">
                              <w:rPr>
                                <w:i/>
                                <w:iCs/>
                                <w:color w:val="FB4F60" w:themeColor="accent1"/>
                              </w:rPr>
                              <w:t xml:space="preserve"> not mandatory, </w:t>
                            </w:r>
                            <w:r>
                              <w:rPr>
                                <w:i/>
                                <w:iCs/>
                                <w:color w:val="FB4F60" w:themeColor="accent1"/>
                              </w:rPr>
                              <w:t>the Intro to R</w:t>
                            </w:r>
                            <w:r w:rsidRPr="00D23C77">
                              <w:rPr>
                                <w:i/>
                                <w:iCs/>
                                <w:color w:val="FB4F60" w:themeColor="accent1"/>
                              </w:rPr>
                              <w:t xml:space="preserve"> is highly participatory and relies heavily on self-study. </w:t>
                            </w:r>
                            <w:r>
                              <w:rPr>
                                <w:i/>
                                <w:iCs/>
                                <w:color w:val="FB4F60" w:themeColor="accent1"/>
                              </w:rPr>
                              <w:t>Reach out to your course facilitators on Slack when</w:t>
                            </w:r>
                            <w:r w:rsidRPr="00D23C77">
                              <w:rPr>
                                <w:i/>
                                <w:iCs/>
                                <w:color w:val="FB4F60" w:themeColor="accent1"/>
                              </w:rPr>
                              <w:t>:</w:t>
                            </w:r>
                          </w:p>
                          <w:p w14:paraId="4CD9D71A" w14:textId="77777777" w:rsidR="000E686B" w:rsidRPr="00D23C77" w:rsidRDefault="000E686B" w:rsidP="00811C0B">
                            <w:pPr>
                              <w:pBdr>
                                <w:top w:val="single" w:sz="24" w:space="8" w:color="FB4F60" w:themeColor="accent1"/>
                                <w:bottom w:val="single" w:sz="24" w:space="8" w:color="FB4F60" w:themeColor="accent1"/>
                              </w:pBdr>
                              <w:spacing w:after="0"/>
                              <w:rPr>
                                <w:i/>
                                <w:iCs/>
                                <w:color w:val="FB4F60" w:themeColor="accent1"/>
                              </w:rPr>
                            </w:pPr>
                          </w:p>
                          <w:p w14:paraId="41ED468D" w14:textId="5D9224DD" w:rsidR="000E686B" w:rsidRPr="00D23C77" w:rsidRDefault="000E686B" w:rsidP="0024720D">
                            <w:pPr>
                              <w:pStyle w:val="ListParagraph"/>
                              <w:numPr>
                                <w:ilvl w:val="0"/>
                                <w:numId w:val="16"/>
                              </w:numPr>
                              <w:pBdr>
                                <w:top w:val="single" w:sz="24" w:space="8" w:color="FB4F60" w:themeColor="accent1"/>
                                <w:bottom w:val="single" w:sz="24" w:space="8" w:color="FB4F60" w:themeColor="accent1"/>
                              </w:pBdr>
                              <w:spacing w:after="0"/>
                              <w:rPr>
                                <w:i/>
                                <w:iCs/>
                                <w:color w:val="FB4F60" w:themeColor="accent1"/>
                              </w:rPr>
                            </w:pPr>
                            <w:r>
                              <w:rPr>
                                <w:i/>
                                <w:iCs/>
                                <w:color w:val="FB4F60" w:themeColor="accent1"/>
                              </w:rPr>
                              <w:t>You have l</w:t>
                            </w:r>
                            <w:r w:rsidRPr="00D23C77">
                              <w:rPr>
                                <w:i/>
                                <w:iCs/>
                                <w:color w:val="FB4F60" w:themeColor="accent1"/>
                              </w:rPr>
                              <w:t>ingering or new questions regarding the material covered in videos or the virtual classroom;</w:t>
                            </w:r>
                            <w:r>
                              <w:rPr>
                                <w:i/>
                                <w:iCs/>
                                <w:color w:val="FB4F60" w:themeColor="accent1"/>
                              </w:rPr>
                              <w:t xml:space="preserve"> and/or</w:t>
                            </w:r>
                          </w:p>
                          <w:p w14:paraId="02B6D1E6" w14:textId="1B4E343E" w:rsidR="000E686B" w:rsidRPr="00A138FD" w:rsidRDefault="000E686B" w:rsidP="00B5250F">
                            <w:pPr>
                              <w:pStyle w:val="ListParagraph"/>
                              <w:numPr>
                                <w:ilvl w:val="0"/>
                                <w:numId w:val="16"/>
                              </w:numPr>
                              <w:pBdr>
                                <w:top w:val="single" w:sz="24" w:space="8" w:color="FB4F60" w:themeColor="accent1"/>
                                <w:bottom w:val="single" w:sz="24" w:space="8" w:color="FB4F60" w:themeColor="accent1"/>
                              </w:pBdr>
                              <w:spacing w:after="0"/>
                              <w:rPr>
                                <w:i/>
                                <w:iCs/>
                                <w:color w:val="FB4F60" w:themeColor="accent1"/>
                              </w:rPr>
                            </w:pPr>
                            <w:r w:rsidRPr="00A138FD">
                              <w:rPr>
                                <w:i/>
                                <w:iCs/>
                                <w:color w:val="FB4F60" w:themeColor="accent1"/>
                              </w:rPr>
                              <w:t>You are struggling with the practical exercise or are unclear as to what you ar</w:t>
                            </w:r>
                            <w:r>
                              <w:rPr>
                                <w:i/>
                                <w:iCs/>
                                <w:color w:val="FB4F60" w:themeColor="accent1"/>
                              </w:rPr>
                              <w:t>e supposed to 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B4B9DB" id="_x0000_t202" coordsize="21600,21600" o:spt="202" path="m,l,21600r21600,l21600,xe">
                <v:stroke joinstyle="miter"/>
                <v:path gradientshapeok="t" o:connecttype="rect"/>
              </v:shapetype>
              <v:shape id="Text Box 2" o:spid="_x0000_s1026" type="#_x0000_t202" style="position:absolute;margin-left:416.8pt;margin-top:111.85pt;width:468pt;height:110.55pt;z-index:251648000;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" filled="f" stroked="f">
                <v:textbox style="mso-fit-shape-to-text:t">
                  <w:txbxContent>
                    <w:p w14:paraId="5D594041" w14:textId="7391B77A" w:rsidR="000E686B" w:rsidRPr="00D23C77" w:rsidRDefault="000E686B" w:rsidP="00811C0B">
                      <w:pPr>
                        <w:pBdr>
                          <w:top w:val="single" w:sz="24" w:space="8" w:color="FB4F60" w:themeColor="accent1"/>
                          <w:bottom w:val="single" w:sz="24" w:space="8" w:color="FB4F60" w:themeColor="accent1"/>
                        </w:pBdr>
                        <w:spacing w:after="0"/>
                        <w:rPr>
                          <w:b/>
                          <w:i/>
                          <w:iCs/>
                          <w:color w:val="FB4F60" w:themeColor="accent1"/>
                        </w:rPr>
                      </w:pPr>
                      <w:r w:rsidRPr="00D23C77">
                        <w:rPr>
                          <w:b/>
                          <w:i/>
                          <w:iCs/>
                          <w:color w:val="FB4F60" w:themeColor="accent1"/>
                        </w:rPr>
                        <w:t xml:space="preserve">How do I </w:t>
                      </w:r>
                      <w:r>
                        <w:rPr>
                          <w:b/>
                          <w:i/>
                          <w:iCs/>
                          <w:color w:val="FB4F60" w:themeColor="accent1"/>
                        </w:rPr>
                        <w:t>know if I should make use of support outside the virtual classroom</w:t>
                      </w:r>
                      <w:r w:rsidRPr="00D23C77">
                        <w:rPr>
                          <w:b/>
                          <w:i/>
                          <w:iCs/>
                          <w:color w:val="FB4F60" w:themeColor="accent1"/>
                        </w:rPr>
                        <w:t xml:space="preserve">? </w:t>
                      </w:r>
                    </w:p>
                    <w:p w14:paraId="07CFE998" w14:textId="77777777" w:rsidR="000E686B" w:rsidRPr="00D23C77" w:rsidRDefault="000E686B" w:rsidP="00811C0B">
                      <w:pPr>
                        <w:pBdr>
                          <w:top w:val="single" w:sz="24" w:space="8" w:color="FB4F60" w:themeColor="accent1"/>
                          <w:bottom w:val="single" w:sz="24" w:space="8" w:color="FB4F60" w:themeColor="accent1"/>
                        </w:pBdr>
                        <w:spacing w:after="0"/>
                        <w:rPr>
                          <w:i/>
                          <w:iCs/>
                          <w:color w:val="FB4F60" w:themeColor="accent1"/>
                        </w:rPr>
                      </w:pPr>
                    </w:p>
                    <w:p w14:paraId="0B4FF835" w14:textId="7583B6BE" w:rsidR="000E686B" w:rsidRPr="00D23C77" w:rsidRDefault="000E686B" w:rsidP="00811C0B">
                      <w:pPr>
                        <w:pBdr>
                          <w:top w:val="single" w:sz="24" w:space="8" w:color="FB4F60" w:themeColor="accent1"/>
                          <w:bottom w:val="single" w:sz="24" w:space="8" w:color="FB4F60" w:themeColor="accent1"/>
                        </w:pBdr>
                        <w:spacing w:after="0"/>
                        <w:rPr>
                          <w:i/>
                          <w:iCs/>
                          <w:color w:val="FB4F60" w:themeColor="accent1"/>
                        </w:rPr>
                      </w:pPr>
                      <w:r>
                        <w:rPr>
                          <w:i/>
                          <w:iCs/>
                          <w:color w:val="FB4F60" w:themeColor="accent1"/>
                        </w:rPr>
                        <w:t>Though this</w:t>
                      </w:r>
                      <w:r w:rsidRPr="00D23C77">
                        <w:rPr>
                          <w:i/>
                          <w:iCs/>
                          <w:color w:val="FB4F60" w:themeColor="accent1"/>
                        </w:rPr>
                        <w:t xml:space="preserve"> </w:t>
                      </w:r>
                      <w:r>
                        <w:rPr>
                          <w:i/>
                          <w:iCs/>
                          <w:color w:val="FB4F60" w:themeColor="accent1"/>
                        </w:rPr>
                        <w:t>component is</w:t>
                      </w:r>
                      <w:r w:rsidRPr="00D23C77">
                        <w:rPr>
                          <w:i/>
                          <w:iCs/>
                          <w:color w:val="FB4F60" w:themeColor="accent1"/>
                        </w:rPr>
                        <w:t xml:space="preserve"> not mandatory, </w:t>
                      </w:r>
                      <w:r>
                        <w:rPr>
                          <w:i/>
                          <w:iCs/>
                          <w:color w:val="FB4F60" w:themeColor="accent1"/>
                        </w:rPr>
                        <w:t>the Intro to R</w:t>
                      </w:r>
                      <w:r w:rsidRPr="00D23C77">
                        <w:rPr>
                          <w:i/>
                          <w:iCs/>
                          <w:color w:val="FB4F60" w:themeColor="accent1"/>
                        </w:rPr>
                        <w:t xml:space="preserve"> is highly participatory and relies heavily on self-study. </w:t>
                      </w:r>
                      <w:r>
                        <w:rPr>
                          <w:i/>
                          <w:iCs/>
                          <w:color w:val="FB4F60" w:themeColor="accent1"/>
                        </w:rPr>
                        <w:t>Reach out to your course facilitators on Slack when</w:t>
                      </w:r>
                      <w:r w:rsidRPr="00D23C77">
                        <w:rPr>
                          <w:i/>
                          <w:iCs/>
                          <w:color w:val="FB4F60" w:themeColor="accent1"/>
                        </w:rPr>
                        <w:t>:</w:t>
                      </w:r>
                    </w:p>
                    <w:p w14:paraId="4CD9D71A" w14:textId="77777777" w:rsidR="000E686B" w:rsidRPr="00D23C77" w:rsidRDefault="000E686B" w:rsidP="00811C0B">
                      <w:pPr>
                        <w:pBdr>
                          <w:top w:val="single" w:sz="24" w:space="8" w:color="FB4F60" w:themeColor="accent1"/>
                          <w:bottom w:val="single" w:sz="24" w:space="8" w:color="FB4F60" w:themeColor="accent1"/>
                        </w:pBdr>
                        <w:spacing w:after="0"/>
                        <w:rPr>
                          <w:i/>
                          <w:iCs/>
                          <w:color w:val="FB4F60" w:themeColor="accent1"/>
                        </w:rPr>
                      </w:pPr>
                    </w:p>
                    <w:p w14:paraId="41ED468D" w14:textId="5D9224DD" w:rsidR="000E686B" w:rsidRPr="00D23C77" w:rsidRDefault="000E686B" w:rsidP="0024720D">
                      <w:pPr>
                        <w:pStyle w:val="ListParagraph"/>
                        <w:numPr>
                          <w:ilvl w:val="0"/>
                          <w:numId w:val="16"/>
                        </w:numPr>
                        <w:pBdr>
                          <w:top w:val="single" w:sz="24" w:space="8" w:color="FB4F60" w:themeColor="accent1"/>
                          <w:bottom w:val="single" w:sz="24" w:space="8" w:color="FB4F60" w:themeColor="accent1"/>
                        </w:pBdr>
                        <w:spacing w:after="0"/>
                        <w:rPr>
                          <w:i/>
                          <w:iCs/>
                          <w:color w:val="FB4F60" w:themeColor="accent1"/>
                        </w:rPr>
                      </w:pPr>
                      <w:r>
                        <w:rPr>
                          <w:i/>
                          <w:iCs/>
                          <w:color w:val="FB4F60" w:themeColor="accent1"/>
                        </w:rPr>
                        <w:t>You have l</w:t>
                      </w:r>
                      <w:r w:rsidRPr="00D23C77">
                        <w:rPr>
                          <w:i/>
                          <w:iCs/>
                          <w:color w:val="FB4F60" w:themeColor="accent1"/>
                        </w:rPr>
                        <w:t>ingering or new questions regarding the material covered in videos or the virtual classroom;</w:t>
                      </w:r>
                      <w:r>
                        <w:rPr>
                          <w:i/>
                          <w:iCs/>
                          <w:color w:val="FB4F60" w:themeColor="accent1"/>
                        </w:rPr>
                        <w:t xml:space="preserve"> and/or</w:t>
                      </w:r>
                    </w:p>
                    <w:p w14:paraId="02B6D1E6" w14:textId="1B4E343E" w:rsidR="000E686B" w:rsidRPr="00A138FD" w:rsidRDefault="000E686B" w:rsidP="00B5250F">
                      <w:pPr>
                        <w:pStyle w:val="ListParagraph"/>
                        <w:numPr>
                          <w:ilvl w:val="0"/>
                          <w:numId w:val="16"/>
                        </w:numPr>
                        <w:pBdr>
                          <w:top w:val="single" w:sz="24" w:space="8" w:color="FB4F60" w:themeColor="accent1"/>
                          <w:bottom w:val="single" w:sz="24" w:space="8" w:color="FB4F60" w:themeColor="accent1"/>
                        </w:pBdr>
                        <w:spacing w:after="0"/>
                        <w:rPr>
                          <w:i/>
                          <w:iCs/>
                          <w:color w:val="FB4F60" w:themeColor="accent1"/>
                        </w:rPr>
                      </w:pPr>
                      <w:r w:rsidRPr="00A138FD">
                        <w:rPr>
                          <w:i/>
                          <w:iCs/>
                          <w:color w:val="FB4F60" w:themeColor="accent1"/>
                        </w:rPr>
                        <w:t>You are struggling with the practical exercise or are unclear as to what you ar</w:t>
                      </w:r>
                      <w:r>
                        <w:rPr>
                          <w:i/>
                          <w:iCs/>
                          <w:color w:val="FB4F60" w:themeColor="accent1"/>
                        </w:rPr>
                        <w:t>e supposed to do.</w:t>
                      </w:r>
                    </w:p>
                  </w:txbxContent>
                </v:textbox>
                <w10:wrap type="topAndBottom" anchorx="margin"/>
              </v:shape>
            </w:pict>
          </mc:Fallback>
        </mc:AlternateContent>
      </w:r>
      <w:r w:rsidR="00680820">
        <w:t xml:space="preserve">This course relies heavily on self-study activities: </w:t>
      </w:r>
      <w:r w:rsidR="00753EC6">
        <w:t>pre-learning</w:t>
      </w:r>
      <w:r w:rsidR="00680820">
        <w:t>, practical exercise</w:t>
      </w:r>
      <w:r w:rsidR="001C4881">
        <w:t>s</w:t>
      </w:r>
      <w:r w:rsidR="00680820">
        <w:t>, and the discussion board</w:t>
      </w:r>
      <w:r w:rsidR="00753EC6">
        <w:t xml:space="preserve"> (Slack)</w:t>
      </w:r>
      <w:r w:rsidR="00680820">
        <w:t xml:space="preserve">. The virtual classroom provides an opportunity to review, apply, and discuss </w:t>
      </w:r>
      <w:r>
        <w:t>self-study</w:t>
      </w:r>
      <w:r w:rsidR="00680820">
        <w:t xml:space="preserve"> activities in more depth and debrief on</w:t>
      </w:r>
      <w:r w:rsidR="007E4F95">
        <w:t xml:space="preserve"> after class activities</w:t>
      </w:r>
      <w:r w:rsidR="00680820">
        <w:t>.</w:t>
      </w:r>
      <w:r w:rsidR="0012197E">
        <w:t xml:space="preserve"> Completing </w:t>
      </w:r>
      <w:r>
        <w:t>self-study</w:t>
      </w:r>
      <w:r w:rsidR="0012197E">
        <w:t xml:space="preserve"> activities prior to joining the virtual session each day is critical to gaining the most </w:t>
      </w:r>
      <w:r w:rsidR="00FB51B8">
        <w:t>from</w:t>
      </w:r>
      <w:r w:rsidR="0012197E">
        <w:t xml:space="preserve"> this learning experience. </w:t>
      </w:r>
      <w:r w:rsidR="00CD18AB">
        <w:t>Support is</w:t>
      </w:r>
      <w:r w:rsidR="0012197E">
        <w:t xml:space="preserve"> available </w:t>
      </w:r>
      <w:r w:rsidR="00CD18AB">
        <w:t>to learners outside the virtual classroom</w:t>
      </w:r>
      <w:r w:rsidR="007E4F95">
        <w:t xml:space="preserve"> </w:t>
      </w:r>
      <w:r w:rsidR="0012197E">
        <w:t xml:space="preserve">to ask questions or discuss the materials in more detail. </w:t>
      </w:r>
    </w:p>
    <w:p w14:paraId="4AC694E2" w14:textId="77777777" w:rsidR="00B5250F" w:rsidRDefault="00B5250F" w:rsidP="00B5250F"/>
    <w:p w14:paraId="063AF24A" w14:textId="217088E6" w:rsidR="00ED4640" w:rsidRDefault="00ED4640" w:rsidP="00D12397">
      <w:pPr>
        <w:pStyle w:val="Heading3"/>
      </w:pPr>
      <w:r>
        <w:t xml:space="preserve">How the </w:t>
      </w:r>
      <w:r w:rsidR="00863F39">
        <w:t>Virtual Classroom W</w:t>
      </w:r>
      <w:r>
        <w:t>orks</w:t>
      </w:r>
    </w:p>
    <w:p w14:paraId="1BFE1B1F" w14:textId="311C0F42" w:rsidR="0012197E" w:rsidRPr="00002366" w:rsidRDefault="00753EC6" w:rsidP="0012197E">
      <w:pPr>
        <w:rPr>
          <w:lang w:val="en-US" w:eastAsia="zh-CN"/>
        </w:rPr>
      </w:pPr>
      <w:r>
        <w:rPr>
          <w:lang w:val="en-US" w:eastAsia="zh-CN"/>
        </w:rPr>
        <w:t xml:space="preserve">Virtual classroom time takes place from 11:30 am for 3-4 hours each day. </w:t>
      </w:r>
      <w:r w:rsidRPr="00936CB4">
        <w:rPr>
          <w:lang w:val="en-US" w:eastAsia="zh-CN"/>
        </w:rPr>
        <w:t xml:space="preserve">The classroom will open at 11:00 am ET and close at </w:t>
      </w:r>
      <w:r>
        <w:rPr>
          <w:lang w:val="en-US" w:eastAsia="zh-CN"/>
        </w:rPr>
        <w:t>3</w:t>
      </w:r>
      <w:r w:rsidRPr="00936CB4">
        <w:rPr>
          <w:lang w:val="en-US" w:eastAsia="zh-CN"/>
        </w:rPr>
        <w:t>:30pm ET</w:t>
      </w:r>
      <w:r>
        <w:rPr>
          <w:lang w:val="en-US" w:eastAsia="zh-CN"/>
        </w:rPr>
        <w:t xml:space="preserve">. </w:t>
      </w:r>
      <w:r w:rsidR="00230377">
        <w:t>Please join 15 minutes prior to the start of the virtual class.</w:t>
      </w:r>
      <w:r w:rsidR="007E4F95" w:rsidRPr="007E4F95">
        <w:t xml:space="preserve"> </w:t>
      </w:r>
      <w:r w:rsidR="00CA73DC">
        <w:t xml:space="preserve">Details to join the virtual classroom can be found on the </w:t>
      </w:r>
      <w:r w:rsidR="00CA73DC" w:rsidRPr="009A23B3">
        <w:t>classroom access information sheet</w:t>
      </w:r>
      <w:r w:rsidR="00CA73DC">
        <w:t xml:space="preserve"> posted to Dropbox.</w:t>
      </w:r>
    </w:p>
    <w:p w14:paraId="1C75866C" w14:textId="187F787D" w:rsidR="00D6437F" w:rsidRPr="00D6437F" w:rsidRDefault="00D6437F" w:rsidP="00D6437F">
      <w:pPr>
        <w:rPr>
          <w:i/>
        </w:rPr>
      </w:pPr>
      <w:r w:rsidRPr="007E4F95">
        <w:rPr>
          <w:i/>
        </w:rPr>
        <w:t xml:space="preserve">Note: Please complete the </w:t>
      </w:r>
      <w:r w:rsidRPr="00002366">
        <w:rPr>
          <w:i/>
        </w:rPr>
        <w:t xml:space="preserve">pre-course checklist </w:t>
      </w:r>
      <w:r w:rsidR="00CA73DC">
        <w:rPr>
          <w:i/>
        </w:rPr>
        <w:t xml:space="preserve">provided in the pre-course self-study module </w:t>
      </w:r>
      <w:r w:rsidRPr="00002366">
        <w:rPr>
          <w:i/>
        </w:rPr>
        <w:t>prior to joining the virtual classroom</w:t>
      </w:r>
      <w:r w:rsidRPr="007E4F95">
        <w:rPr>
          <w:i/>
        </w:rPr>
        <w:t xml:space="preserve"> on </w:t>
      </w:r>
      <w:r>
        <w:rPr>
          <w:i/>
        </w:rPr>
        <w:t>Day 1</w:t>
      </w:r>
      <w:r w:rsidRPr="007E4F95">
        <w:rPr>
          <w:i/>
        </w:rPr>
        <w:t>.</w:t>
      </w:r>
    </w:p>
    <w:p w14:paraId="2A08F49E" w14:textId="5ED6B3F6" w:rsidR="00230377" w:rsidRDefault="00230377" w:rsidP="00230377">
      <w:pPr>
        <w:pStyle w:val="Heading3"/>
      </w:pPr>
      <w:r>
        <w:lastRenderedPageBreak/>
        <w:t>How the PHAC R Users Slack Workspace Works</w:t>
      </w:r>
    </w:p>
    <w:p w14:paraId="65A0B8E0" w14:textId="3ED75882" w:rsidR="00230377" w:rsidRDefault="00230377" w:rsidP="00230377">
      <w:r>
        <w:t xml:space="preserve">In addition to the virtual classroom, learners are invited to join the Slack workspace used for this training (including facilitators, subject matter experts, and learners from other editions of this training). Within this workspace is a private channel for the course – here learners will post responses to discussion questions, or have additional opportunity to engage with facilitators, subject matter experts, and peers. This private channel and </w:t>
      </w:r>
      <w:r w:rsidR="00D7219F">
        <w:t>its</w:t>
      </w:r>
      <w:r>
        <w:t xml:space="preserve"> contents are visible only to facilitators, your peers in the course, and subject matter experts invited to participate in the session.</w:t>
      </w:r>
    </w:p>
    <w:p w14:paraId="33CAB46E" w14:textId="646D66D0" w:rsidR="00E04ED8" w:rsidRDefault="00230377" w:rsidP="00950AEB">
      <w:pPr>
        <w:rPr>
          <w:rStyle w:val="normaltextrun"/>
          <w:color w:val="007F7F" w:themeColor="accent4" w:themeShade="40"/>
          <w:u w:val="single"/>
        </w:rPr>
      </w:pPr>
      <w:r w:rsidRPr="51561F7B">
        <w:rPr>
          <w:i/>
          <w:iCs/>
        </w:rPr>
        <w:t xml:space="preserve">Note: If you are not able to access the PHAC R Users Slack workspace and/or are not able to see the private channel associated with your training (denoted by a lock symbol and date: e.g., </w:t>
      </w:r>
      <w:r w:rsidR="00CA73DC" w:rsidRPr="00CA73DC">
        <w:rPr>
          <w:noProof/>
          <w:lang w:eastAsia="en-CA"/>
        </w:rPr>
        <w:t xml:space="preserve"> </w:t>
      </w:r>
      <w:r w:rsidR="00B5250F" w:rsidRPr="00B5250F">
        <w:rPr>
          <w:noProof/>
          <w:lang w:eastAsia="en-CA"/>
        </w:rPr>
        <w:t xml:space="preserve"> </w:t>
      </w:r>
      <w:r w:rsidR="00B5250F">
        <w:rPr>
          <w:noProof/>
          <w:lang w:eastAsia="en-CA"/>
        </w:rPr>
        <w:drawing>
          <wp:inline distT="0" distB="0" distL="0" distR="0" wp14:anchorId="1B40A57E" wp14:editId="413FD531">
            <wp:extent cx="1605064" cy="273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2933" cy="277768"/>
                    </a:xfrm>
                    <a:prstGeom prst="rect">
                      <a:avLst/>
                    </a:prstGeom>
                  </pic:spPr>
                </pic:pic>
              </a:graphicData>
            </a:graphic>
          </wp:inline>
        </w:drawing>
      </w:r>
      <w:r w:rsidRPr="51561F7B">
        <w:rPr>
          <w:i/>
          <w:iCs/>
        </w:rPr>
        <w:t xml:space="preserve">) by end of day on the </w:t>
      </w:r>
      <w:r w:rsidR="00943B6B">
        <w:rPr>
          <w:i/>
          <w:iCs/>
        </w:rPr>
        <w:t>Friday</w:t>
      </w:r>
      <w:r w:rsidRPr="51561F7B">
        <w:rPr>
          <w:i/>
          <w:iCs/>
        </w:rPr>
        <w:t xml:space="preserve"> prior to </w:t>
      </w:r>
      <w:r w:rsidR="001C623C">
        <w:rPr>
          <w:i/>
          <w:iCs/>
        </w:rPr>
        <w:t>the first day</w:t>
      </w:r>
      <w:r w:rsidRPr="51561F7B">
        <w:rPr>
          <w:i/>
          <w:iCs/>
        </w:rPr>
        <w:t xml:space="preserve"> of the course, please email </w:t>
      </w:r>
      <w:hyperlink r:id="rId20" w:tgtFrame="_blank" w:history="1">
        <w:r w:rsidR="00CA73DC" w:rsidRPr="00950AEB">
          <w:rPr>
            <w:rStyle w:val="normaltextrun"/>
            <w:color w:val="007F7F" w:themeColor="accent4" w:themeShade="40"/>
            <w:u w:val="single"/>
          </w:rPr>
          <w:t>ceprtraining-formationcmiu@phac-aspc.gc.ca</w:t>
        </w:r>
      </w:hyperlink>
    </w:p>
    <w:p w14:paraId="034FD682" w14:textId="77777777" w:rsidR="00B5250F" w:rsidRDefault="00B5250F" w:rsidP="00B5250F">
      <w:pPr>
        <w:pStyle w:val="Heading3"/>
        <w:rPr>
          <w:lang w:val="en-US" w:eastAsia="zh-CN"/>
        </w:rPr>
      </w:pPr>
      <w:r>
        <w:rPr>
          <w:lang w:val="en-US" w:eastAsia="zh-CN"/>
        </w:rPr>
        <w:t>How Support Outside of the Virtual Classroom Works</w:t>
      </w:r>
    </w:p>
    <w:p w14:paraId="28E4EA62" w14:textId="77777777" w:rsidR="00B5250F" w:rsidRDefault="00B5250F" w:rsidP="00B5250F">
      <w:pPr>
        <w:rPr>
          <w:lang w:val="en-US" w:eastAsia="zh-CN"/>
        </w:rPr>
      </w:pPr>
      <w:r>
        <w:rPr>
          <w:lang w:val="en-US" w:eastAsia="zh-CN"/>
        </w:rPr>
        <w:t xml:space="preserve">This is optional. Reach out to your course facilitators and subject matter experts by posting your question to the Slack channel associated with this training event and someone will respond to your question as soon as possible. If more intensive or one-on-one support is needed, please directly reach out to your course facilitators on Slack. Note, on day 4 of the course there will be a block of time set aside for practice and troubleshooting the practical exercises associated with days 1-3 of the course. </w:t>
      </w:r>
    </w:p>
    <w:p w14:paraId="4AE71F41" w14:textId="77777777" w:rsidR="00B5250F" w:rsidRPr="000E0151" w:rsidRDefault="00B5250F" w:rsidP="00950AEB">
      <w:pPr>
        <w:sectPr w:rsidR="00B5250F" w:rsidRPr="000E0151" w:rsidSect="00496105">
          <w:pgSz w:w="12240" w:h="15840"/>
          <w:pgMar w:top="2079" w:right="1440" w:bottom="1440" w:left="1440" w:header="708" w:footer="708" w:gutter="0"/>
          <w:cols w:space="708"/>
          <w:docGrid w:linePitch="360"/>
        </w:sectPr>
      </w:pPr>
    </w:p>
    <w:p w14:paraId="1AD238AC" w14:textId="10060BE9" w:rsidR="00811C0B" w:rsidRDefault="000F2758" w:rsidP="006767D4">
      <w:pPr>
        <w:pStyle w:val="Heading2"/>
      </w:pPr>
      <w:bookmarkStart w:id="9" w:name="_Toc119161473"/>
      <w:r>
        <w:lastRenderedPageBreak/>
        <w:t>Course Materials</w:t>
      </w:r>
      <w:bookmarkEnd w:id="9"/>
    </w:p>
    <w:p w14:paraId="07290CBF" w14:textId="77777777" w:rsidR="00B5250F" w:rsidRDefault="000F2758" w:rsidP="00E04ED8">
      <w:r>
        <w:t xml:space="preserve">Where a weblink is not provided in this document, </w:t>
      </w:r>
      <w:r w:rsidR="009816D7">
        <w:t xml:space="preserve">all </w:t>
      </w:r>
      <w:r>
        <w:t>course materi</w:t>
      </w:r>
      <w:r w:rsidR="00B5250F">
        <w:t>als and resources are located in GitHub</w:t>
      </w:r>
      <w:r>
        <w:t xml:space="preserve">. </w:t>
      </w:r>
      <w:r w:rsidR="00843BB1">
        <w:t xml:space="preserve">All materials for </w:t>
      </w:r>
      <w:r w:rsidR="00002366">
        <w:t>r</w:t>
      </w:r>
      <w:r w:rsidR="00843BB1">
        <w:t xml:space="preserve">equired </w:t>
      </w:r>
      <w:r w:rsidR="00002366">
        <w:t>self</w:t>
      </w:r>
      <w:r w:rsidR="00843BB1">
        <w:t>-</w:t>
      </w:r>
      <w:r w:rsidR="00002366">
        <w:t>l</w:t>
      </w:r>
      <w:r w:rsidR="00843BB1">
        <w:t xml:space="preserve">earning will be posted </w:t>
      </w:r>
      <w:r w:rsidR="009816D7">
        <w:t>one week</w:t>
      </w:r>
      <w:r w:rsidR="00843BB1">
        <w:t xml:space="preserve"> prior to the start of course. </w:t>
      </w:r>
      <w:r>
        <w:t xml:space="preserve">Please email </w:t>
      </w:r>
      <w:hyperlink r:id="rId21" w:tgtFrame="_blank" w:history="1">
        <w:r w:rsidR="00CA73DC" w:rsidRPr="00544339">
          <w:rPr>
            <w:rStyle w:val="normaltextrun"/>
            <w:color w:val="007F7F" w:themeColor="accent4" w:themeShade="40"/>
            <w:u w:val="single"/>
          </w:rPr>
          <w:t>ceprtraining-formationcmiu@phac-aspc.gc.ca</w:t>
        </w:r>
      </w:hyperlink>
      <w:r w:rsidRPr="000F2758">
        <w:rPr>
          <w:color w:val="007F7F" w:themeColor="accent6" w:themeShade="40"/>
        </w:rPr>
        <w:t xml:space="preserve"> </w:t>
      </w:r>
      <w:r>
        <w:t xml:space="preserve">at your earliest convenience should you have any troubles accessing </w:t>
      </w:r>
      <w:r w:rsidR="00B5250F">
        <w:t>the course materials via the link below.</w:t>
      </w:r>
    </w:p>
    <w:p w14:paraId="0EA9F5E7" w14:textId="2253A3F8" w:rsidR="00991811" w:rsidRDefault="00B5250F" w:rsidP="00E04ED8">
      <w:pPr>
        <w:rPr>
          <w:color w:val="007F7F" w:themeColor="accent6" w:themeShade="40"/>
        </w:rPr>
      </w:pPr>
      <w:r>
        <w:t xml:space="preserve">TDU GitHub repository: </w:t>
      </w:r>
      <w:hyperlink r:id="rId22" w:history="1">
        <w:r w:rsidRPr="00B5250F">
          <w:rPr>
            <w:rStyle w:val="Hyperlink"/>
            <w:rFonts w:asciiTheme="minorHAnsi" w:hAnsiTheme="minorHAnsi" w:cstheme="minorHAnsi"/>
            <w:color w:val="007F7F" w:themeColor="accent6" w:themeShade="40"/>
          </w:rPr>
          <w:t>https://github.com/hc-sc/tdu-intror</w:t>
        </w:r>
      </w:hyperlink>
      <w:r w:rsidRPr="00B5250F">
        <w:rPr>
          <w:color w:val="007F7F" w:themeColor="accent6" w:themeShade="40"/>
        </w:rPr>
        <w:t xml:space="preserve">  </w:t>
      </w:r>
    </w:p>
    <w:p w14:paraId="1852E953" w14:textId="56F6779F" w:rsidR="00B5250F" w:rsidRPr="00B5250F" w:rsidRDefault="00B5250F" w:rsidP="00E04ED8">
      <w:pPr>
        <w:rPr>
          <w:color w:val="323332" w:themeColor="text1"/>
        </w:rPr>
      </w:pPr>
      <w:r>
        <w:rPr>
          <w:color w:val="323332" w:themeColor="text1"/>
        </w:rPr>
        <w:t xml:space="preserve">Instructions to download materials from GitHub: </w:t>
      </w:r>
      <w:hyperlink r:id="rId23" w:history="1">
        <w:r w:rsidRPr="00B5250F">
          <w:rPr>
            <w:rStyle w:val="Hyperlink"/>
            <w:color w:val="007F7F" w:themeColor="text2" w:themeShade="40"/>
          </w:rPr>
          <w:t>https://github.com/hc-sc/tdu-intror/blob/main/Instructions_Download_Course_Materials.pdf</w:t>
        </w:r>
      </w:hyperlink>
      <w:r w:rsidRPr="00B5250F">
        <w:rPr>
          <w:color w:val="007F7F" w:themeColor="text2" w:themeShade="40"/>
        </w:rPr>
        <w:t xml:space="preserve"> </w:t>
      </w:r>
    </w:p>
    <w:p w14:paraId="2F531B86" w14:textId="77777777" w:rsidR="00B5250F" w:rsidRPr="009A23B3" w:rsidRDefault="00B5250F" w:rsidP="00E04ED8">
      <w:pPr>
        <w:rPr>
          <w:color w:val="007F7F" w:themeColor="background1" w:themeShade="40"/>
          <w:highlight w:val="yellow"/>
        </w:rPr>
        <w:sectPr w:rsidR="00B5250F" w:rsidRPr="009A23B3" w:rsidSect="00496105">
          <w:pgSz w:w="12240" w:h="15840"/>
          <w:pgMar w:top="2079" w:right="1440" w:bottom="1440" w:left="1440" w:header="708" w:footer="708" w:gutter="0"/>
          <w:cols w:space="708"/>
          <w:docGrid w:linePitch="360"/>
        </w:sectPr>
      </w:pPr>
    </w:p>
    <w:p w14:paraId="4FD90088" w14:textId="397FB25C" w:rsidR="005E6841" w:rsidRDefault="00D12397" w:rsidP="005E6841">
      <w:pPr>
        <w:pStyle w:val="Heading1"/>
      </w:pPr>
      <w:bookmarkStart w:id="10" w:name="_Toc119161474"/>
      <w:r>
        <w:lastRenderedPageBreak/>
        <w:t>Day 1</w:t>
      </w:r>
      <w:bookmarkEnd w:id="10"/>
    </w:p>
    <w:p w14:paraId="2DCB1ED7" w14:textId="1451F437" w:rsidR="00A8109E" w:rsidRDefault="005E6841" w:rsidP="00CF5BC3">
      <w:pPr>
        <w:pStyle w:val="Heading2"/>
      </w:pPr>
      <w:bookmarkStart w:id="11" w:name="_Toc119161475"/>
      <w:r>
        <w:t>Schedule</w:t>
      </w:r>
      <w:bookmarkEnd w:id="11"/>
    </w:p>
    <w:tbl>
      <w:tblPr>
        <w:tblW w:w="5000" w:type="pct"/>
        <w:tblLayout w:type="fixed"/>
        <w:tblLook w:val="04A0" w:firstRow="1" w:lastRow="0" w:firstColumn="1" w:lastColumn="0" w:noHBand="0" w:noVBand="1"/>
      </w:tblPr>
      <w:tblGrid>
        <w:gridCol w:w="3474"/>
        <w:gridCol w:w="3179"/>
        <w:gridCol w:w="5658"/>
      </w:tblGrid>
      <w:tr w:rsidR="004A4D40" w:rsidRPr="00DD7FEF" w14:paraId="3181A749" w14:textId="77777777" w:rsidTr="00DD7FEF">
        <w:trPr>
          <w:trHeight w:val="283"/>
        </w:trPr>
        <w:tc>
          <w:tcPr>
            <w:tcW w:w="1411" w:type="pct"/>
            <w:tcBorders>
              <w:top w:val="single" w:sz="8" w:space="0" w:color="FEFFFF"/>
              <w:left w:val="single" w:sz="8" w:space="0" w:color="FEFFFF"/>
              <w:bottom w:val="single" w:sz="8" w:space="0" w:color="FEFFFF"/>
              <w:right w:val="nil"/>
            </w:tcBorders>
            <w:shd w:val="clear" w:color="000000" w:fill="F67AA6"/>
            <w:noWrap/>
            <w:vAlign w:val="center"/>
            <w:hideMark/>
          </w:tcPr>
          <w:p w14:paraId="5CDC5243" w14:textId="7A75DBA6" w:rsidR="004A4D40" w:rsidRPr="00DD7FEF" w:rsidRDefault="004A4D40" w:rsidP="002B0C1F">
            <w:pPr>
              <w:autoSpaceDE/>
              <w:autoSpaceDN/>
              <w:adjustRightInd/>
              <w:spacing w:after="0" w:line="240" w:lineRule="auto"/>
              <w:rPr>
                <w:rFonts w:asciiTheme="minorHAnsi" w:eastAsia="Times New Roman" w:hAnsiTheme="minorHAnsi" w:cstheme="minorHAnsi"/>
                <w:b/>
                <w:bCs/>
                <w:sz w:val="20"/>
                <w:szCs w:val="20"/>
                <w:lang w:eastAsia="en-CA"/>
              </w:rPr>
            </w:pPr>
            <w:r w:rsidRPr="00DD7FEF">
              <w:rPr>
                <w:rFonts w:asciiTheme="minorHAnsi" w:eastAsia="Times New Roman" w:hAnsiTheme="minorHAnsi" w:cstheme="minorHAnsi"/>
                <w:b/>
                <w:bCs/>
                <w:sz w:val="20"/>
                <w:szCs w:val="20"/>
                <w:lang w:eastAsia="en-CA"/>
              </w:rPr>
              <w:t>Session</w:t>
            </w:r>
          </w:p>
        </w:tc>
        <w:tc>
          <w:tcPr>
            <w:tcW w:w="1291" w:type="pct"/>
            <w:tcBorders>
              <w:top w:val="single" w:sz="8" w:space="0" w:color="FEFFFF"/>
              <w:left w:val="nil"/>
              <w:bottom w:val="single" w:sz="8" w:space="0" w:color="FEFFFF"/>
              <w:right w:val="nil"/>
            </w:tcBorders>
            <w:shd w:val="clear" w:color="000000" w:fill="F67AA6"/>
            <w:noWrap/>
            <w:vAlign w:val="center"/>
            <w:hideMark/>
          </w:tcPr>
          <w:p w14:paraId="0B4CCB8E" w14:textId="77777777" w:rsidR="004A4D40" w:rsidRPr="00DD7FEF" w:rsidRDefault="004A4D40" w:rsidP="002B0C1F">
            <w:pPr>
              <w:autoSpaceDE/>
              <w:autoSpaceDN/>
              <w:adjustRightInd/>
              <w:spacing w:after="0" w:line="240" w:lineRule="auto"/>
              <w:rPr>
                <w:rFonts w:asciiTheme="minorHAnsi" w:eastAsia="Times New Roman" w:hAnsiTheme="minorHAnsi" w:cstheme="minorHAnsi"/>
                <w:b/>
                <w:bCs/>
                <w:sz w:val="20"/>
                <w:szCs w:val="20"/>
                <w:lang w:eastAsia="en-CA"/>
              </w:rPr>
            </w:pPr>
            <w:r w:rsidRPr="00DD7FEF">
              <w:rPr>
                <w:rFonts w:asciiTheme="minorHAnsi" w:eastAsia="Times New Roman" w:hAnsiTheme="minorHAnsi" w:cstheme="minorHAnsi"/>
                <w:b/>
                <w:bCs/>
                <w:sz w:val="20"/>
                <w:szCs w:val="20"/>
                <w:lang w:eastAsia="en-CA"/>
              </w:rPr>
              <w:t>Activity</w:t>
            </w:r>
          </w:p>
        </w:tc>
        <w:tc>
          <w:tcPr>
            <w:tcW w:w="2298" w:type="pct"/>
            <w:tcBorders>
              <w:top w:val="single" w:sz="8" w:space="0" w:color="FEFFFF"/>
              <w:left w:val="nil"/>
              <w:bottom w:val="single" w:sz="8" w:space="0" w:color="FEFFFF"/>
              <w:right w:val="nil"/>
            </w:tcBorders>
            <w:shd w:val="clear" w:color="000000" w:fill="F67AA6"/>
            <w:vAlign w:val="center"/>
            <w:hideMark/>
          </w:tcPr>
          <w:p w14:paraId="1C29B9B1" w14:textId="77777777" w:rsidR="004A4D40" w:rsidRPr="00DD7FEF" w:rsidRDefault="004A4D40" w:rsidP="002B0C1F">
            <w:pPr>
              <w:autoSpaceDE/>
              <w:autoSpaceDN/>
              <w:adjustRightInd/>
              <w:spacing w:after="0" w:line="240" w:lineRule="auto"/>
              <w:rPr>
                <w:rFonts w:asciiTheme="minorHAnsi" w:eastAsia="Times New Roman" w:hAnsiTheme="minorHAnsi" w:cstheme="minorHAnsi"/>
                <w:b/>
                <w:bCs/>
                <w:sz w:val="20"/>
                <w:szCs w:val="20"/>
                <w:lang w:eastAsia="en-CA"/>
              </w:rPr>
            </w:pPr>
            <w:r w:rsidRPr="00DD7FEF">
              <w:rPr>
                <w:rFonts w:asciiTheme="minorHAnsi" w:eastAsia="Times New Roman" w:hAnsiTheme="minorHAnsi" w:cstheme="minorHAnsi"/>
                <w:b/>
                <w:bCs/>
                <w:sz w:val="20"/>
                <w:szCs w:val="20"/>
                <w:lang w:eastAsia="en-CA"/>
              </w:rPr>
              <w:t>Description</w:t>
            </w:r>
          </w:p>
        </w:tc>
      </w:tr>
      <w:tr w:rsidR="004A4D40" w:rsidRPr="00DD7FEF" w14:paraId="572E919D" w14:textId="77777777" w:rsidTr="00DD7FEF">
        <w:trPr>
          <w:trHeight w:val="283"/>
        </w:trPr>
        <w:tc>
          <w:tcPr>
            <w:tcW w:w="1411" w:type="pct"/>
            <w:vMerge w:val="restart"/>
            <w:tcBorders>
              <w:top w:val="nil"/>
              <w:left w:val="single" w:sz="8" w:space="0" w:color="FEFFFF"/>
              <w:bottom w:val="single" w:sz="8" w:space="0" w:color="FEFFFF"/>
              <w:right w:val="single" w:sz="8" w:space="0" w:color="FEFFFF"/>
            </w:tcBorders>
            <w:shd w:val="clear" w:color="000000" w:fill="F67AA6"/>
            <w:noWrap/>
            <w:vAlign w:val="center"/>
            <w:hideMark/>
          </w:tcPr>
          <w:p w14:paraId="4AC39C27" w14:textId="77777777" w:rsidR="00496105" w:rsidRPr="00DD7FEF" w:rsidRDefault="004A4D40" w:rsidP="00496105">
            <w:pPr>
              <w:autoSpaceDE/>
              <w:autoSpaceDN/>
              <w:adjustRightInd/>
              <w:spacing w:after="0" w:line="240" w:lineRule="auto"/>
              <w:rPr>
                <w:rFonts w:asciiTheme="minorHAnsi" w:eastAsia="Times New Roman" w:hAnsiTheme="minorHAnsi" w:cstheme="minorHAnsi"/>
                <w:b/>
                <w:bCs/>
                <w:sz w:val="20"/>
                <w:szCs w:val="20"/>
                <w:lang w:eastAsia="en-CA"/>
              </w:rPr>
            </w:pPr>
            <w:r w:rsidRPr="00DD7FEF">
              <w:rPr>
                <w:rFonts w:asciiTheme="minorHAnsi" w:eastAsia="Times New Roman" w:hAnsiTheme="minorHAnsi" w:cstheme="minorHAnsi"/>
                <w:b/>
                <w:bCs/>
                <w:sz w:val="20"/>
                <w:szCs w:val="20"/>
                <w:lang w:eastAsia="en-CA"/>
              </w:rPr>
              <w:t>Pre-Learning</w:t>
            </w:r>
            <w:r w:rsidR="0027607D" w:rsidRPr="00DD7FEF">
              <w:rPr>
                <w:rFonts w:asciiTheme="minorHAnsi" w:eastAsia="Times New Roman" w:hAnsiTheme="minorHAnsi" w:cstheme="minorHAnsi"/>
                <w:b/>
                <w:bCs/>
                <w:sz w:val="20"/>
                <w:szCs w:val="20"/>
                <w:lang w:eastAsia="en-CA"/>
              </w:rPr>
              <w:t xml:space="preserve"> </w:t>
            </w:r>
          </w:p>
          <w:p w14:paraId="55FB7309" w14:textId="31921813" w:rsidR="004A4D40" w:rsidRPr="00DD7FEF" w:rsidRDefault="00496105" w:rsidP="00496105">
            <w:pPr>
              <w:autoSpaceDE/>
              <w:autoSpaceDN/>
              <w:adjustRightInd/>
              <w:spacing w:after="0" w:line="240" w:lineRule="auto"/>
              <w:rPr>
                <w:rFonts w:asciiTheme="minorHAnsi" w:eastAsia="Times New Roman" w:hAnsiTheme="minorHAnsi" w:cstheme="minorHAnsi"/>
                <w:b/>
                <w:bCs/>
                <w:sz w:val="20"/>
                <w:szCs w:val="20"/>
                <w:lang w:eastAsia="en-CA"/>
              </w:rPr>
            </w:pPr>
            <w:r w:rsidRPr="00DD7FEF">
              <w:rPr>
                <w:rFonts w:asciiTheme="minorHAnsi" w:eastAsia="Times New Roman" w:hAnsiTheme="minorHAnsi" w:cstheme="minorHAnsi"/>
                <w:b/>
                <w:bCs/>
                <w:sz w:val="20"/>
                <w:szCs w:val="20"/>
                <w:lang w:eastAsia="en-CA"/>
              </w:rPr>
              <w:t>(set aside 30 minutes)</w:t>
            </w:r>
          </w:p>
        </w:tc>
        <w:tc>
          <w:tcPr>
            <w:tcW w:w="1291" w:type="pct"/>
            <w:tcBorders>
              <w:top w:val="nil"/>
              <w:left w:val="nil"/>
              <w:bottom w:val="single" w:sz="8" w:space="0" w:color="FEFFFF"/>
              <w:right w:val="single" w:sz="8" w:space="0" w:color="FEFFFF"/>
            </w:tcBorders>
            <w:shd w:val="clear" w:color="000000" w:fill="FBC9DB"/>
            <w:noWrap/>
            <w:vAlign w:val="center"/>
            <w:hideMark/>
          </w:tcPr>
          <w:p w14:paraId="2A79001B" w14:textId="370BBC02" w:rsidR="004A4D40" w:rsidRPr="00DD7FEF" w:rsidRDefault="004A4D40" w:rsidP="002B0C1F">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F</w:t>
            </w:r>
            <w:r w:rsidR="00496105" w:rsidRPr="00DD7FEF">
              <w:rPr>
                <w:rFonts w:asciiTheme="minorHAnsi" w:eastAsia="Times New Roman" w:hAnsiTheme="minorHAnsi" w:cstheme="minorHAnsi"/>
                <w:sz w:val="20"/>
                <w:szCs w:val="20"/>
                <w:lang w:eastAsia="en-CA"/>
              </w:rPr>
              <w:t>oundational Concepts</w:t>
            </w:r>
          </w:p>
        </w:tc>
        <w:tc>
          <w:tcPr>
            <w:tcW w:w="2298" w:type="pct"/>
            <w:tcBorders>
              <w:top w:val="nil"/>
              <w:left w:val="nil"/>
              <w:bottom w:val="single" w:sz="8" w:space="0" w:color="FEFFFF"/>
              <w:right w:val="single" w:sz="8" w:space="0" w:color="FEFFFF"/>
            </w:tcBorders>
            <w:shd w:val="clear" w:color="000000" w:fill="FBC9DB"/>
            <w:vAlign w:val="center"/>
            <w:hideMark/>
          </w:tcPr>
          <w:p w14:paraId="7F05CB7E" w14:textId="77777777" w:rsidR="004A4D40" w:rsidRPr="00DD7FEF" w:rsidRDefault="004A4D40" w:rsidP="002B0C1F">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10 Considerations for Data Analysis (Handout)</w:t>
            </w:r>
          </w:p>
        </w:tc>
      </w:tr>
      <w:tr w:rsidR="004A4D40" w:rsidRPr="00DD7FEF" w14:paraId="482CCF10" w14:textId="77777777" w:rsidTr="00DD7FEF">
        <w:trPr>
          <w:trHeight w:val="283"/>
        </w:trPr>
        <w:tc>
          <w:tcPr>
            <w:tcW w:w="1411" w:type="pct"/>
            <w:vMerge/>
            <w:tcBorders>
              <w:top w:val="nil"/>
              <w:left w:val="single" w:sz="8" w:space="0" w:color="FEFFFF"/>
              <w:bottom w:val="single" w:sz="8" w:space="0" w:color="FEFFFF"/>
              <w:right w:val="single" w:sz="8" w:space="0" w:color="FEFFFF"/>
            </w:tcBorders>
            <w:vAlign w:val="center"/>
            <w:hideMark/>
          </w:tcPr>
          <w:p w14:paraId="309516CB" w14:textId="77777777" w:rsidR="004A4D40" w:rsidRPr="00DD7FEF" w:rsidRDefault="004A4D40" w:rsidP="002B0C1F">
            <w:pPr>
              <w:autoSpaceDE/>
              <w:autoSpaceDN/>
              <w:adjustRightInd/>
              <w:spacing w:after="0" w:line="240" w:lineRule="auto"/>
              <w:rPr>
                <w:rFonts w:asciiTheme="minorHAnsi" w:eastAsia="Times New Roman" w:hAnsiTheme="minorHAnsi" w:cstheme="minorHAnsi"/>
                <w:b/>
                <w:bCs/>
                <w:sz w:val="20"/>
                <w:szCs w:val="20"/>
                <w:lang w:eastAsia="en-CA"/>
              </w:rPr>
            </w:pPr>
          </w:p>
        </w:tc>
        <w:tc>
          <w:tcPr>
            <w:tcW w:w="1291" w:type="pct"/>
            <w:tcBorders>
              <w:top w:val="nil"/>
              <w:left w:val="nil"/>
              <w:bottom w:val="single" w:sz="8" w:space="0" w:color="FEFFFF"/>
              <w:right w:val="single" w:sz="8" w:space="0" w:color="FEFFFF"/>
            </w:tcBorders>
            <w:shd w:val="clear" w:color="000000" w:fill="FBC9DB"/>
            <w:noWrap/>
            <w:vAlign w:val="center"/>
            <w:hideMark/>
          </w:tcPr>
          <w:p w14:paraId="62982CA8" w14:textId="77777777" w:rsidR="004A4D40" w:rsidRPr="00DD7FEF" w:rsidRDefault="004A4D40" w:rsidP="002B0C1F">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Foundational Concepts</w:t>
            </w:r>
          </w:p>
        </w:tc>
        <w:tc>
          <w:tcPr>
            <w:tcW w:w="2298" w:type="pct"/>
            <w:tcBorders>
              <w:top w:val="nil"/>
              <w:left w:val="nil"/>
              <w:bottom w:val="single" w:sz="8" w:space="0" w:color="FEFFFF"/>
              <w:right w:val="single" w:sz="8" w:space="0" w:color="FEFFFF"/>
            </w:tcBorders>
            <w:shd w:val="clear" w:color="000000" w:fill="FBC9DB"/>
            <w:vAlign w:val="center"/>
            <w:hideMark/>
          </w:tcPr>
          <w:p w14:paraId="02F60ABE" w14:textId="77777777" w:rsidR="004A4D40" w:rsidRPr="00DD7FEF" w:rsidRDefault="004A4D40" w:rsidP="002B0C1F">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Day1_Ben Introduces R.mp4 (Video)</w:t>
            </w:r>
          </w:p>
        </w:tc>
      </w:tr>
      <w:tr w:rsidR="00DF2625" w:rsidRPr="00DD7FEF" w14:paraId="76F19C82" w14:textId="77777777" w:rsidTr="00DD7FEF">
        <w:trPr>
          <w:trHeight w:val="283"/>
        </w:trPr>
        <w:tc>
          <w:tcPr>
            <w:tcW w:w="1411" w:type="pct"/>
            <w:vMerge/>
            <w:tcBorders>
              <w:top w:val="nil"/>
              <w:left w:val="single" w:sz="8" w:space="0" w:color="FEFFFF"/>
              <w:bottom w:val="single" w:sz="8" w:space="0" w:color="FEFFFF"/>
              <w:right w:val="single" w:sz="8" w:space="0" w:color="FEFFFF"/>
            </w:tcBorders>
            <w:vAlign w:val="center"/>
          </w:tcPr>
          <w:p w14:paraId="34A89758" w14:textId="77777777" w:rsidR="00DF2625" w:rsidRPr="00DD7FEF" w:rsidRDefault="00DF2625" w:rsidP="00DF2625">
            <w:pPr>
              <w:autoSpaceDE/>
              <w:autoSpaceDN/>
              <w:adjustRightInd/>
              <w:spacing w:after="0" w:line="240" w:lineRule="auto"/>
              <w:rPr>
                <w:rFonts w:asciiTheme="minorHAnsi" w:eastAsia="Times New Roman" w:hAnsiTheme="minorHAnsi" w:cstheme="minorHAnsi"/>
                <w:b/>
                <w:bCs/>
                <w:sz w:val="20"/>
                <w:szCs w:val="20"/>
                <w:lang w:eastAsia="en-CA"/>
              </w:rPr>
            </w:pPr>
          </w:p>
        </w:tc>
        <w:tc>
          <w:tcPr>
            <w:tcW w:w="1291" w:type="pct"/>
            <w:tcBorders>
              <w:top w:val="nil"/>
              <w:left w:val="nil"/>
              <w:bottom w:val="single" w:sz="8" w:space="0" w:color="FEFFFF"/>
              <w:right w:val="single" w:sz="8" w:space="0" w:color="FEFFFF"/>
            </w:tcBorders>
            <w:shd w:val="clear" w:color="000000" w:fill="FBC9DB"/>
            <w:noWrap/>
            <w:vAlign w:val="center"/>
          </w:tcPr>
          <w:p w14:paraId="42C2E4BC" w14:textId="64CD2A6D" w:rsidR="00DF2625" w:rsidRPr="00DD7FEF" w:rsidRDefault="00DF2625"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Foundational Concepts</w:t>
            </w:r>
          </w:p>
        </w:tc>
        <w:tc>
          <w:tcPr>
            <w:tcW w:w="2298" w:type="pct"/>
            <w:tcBorders>
              <w:top w:val="nil"/>
              <w:left w:val="nil"/>
              <w:bottom w:val="single" w:sz="8" w:space="0" w:color="FEFFFF"/>
              <w:right w:val="single" w:sz="8" w:space="0" w:color="FEFFFF"/>
            </w:tcBorders>
            <w:shd w:val="clear" w:color="000000" w:fill="FBC9DB"/>
            <w:vAlign w:val="center"/>
          </w:tcPr>
          <w:p w14:paraId="49CDCB00" w14:textId="6CED406B" w:rsidR="00DF2625" w:rsidRPr="00DD7FEF" w:rsidRDefault="00DF2625"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Day1_Joanne walks us through the basics.mp4 (Video)</w:t>
            </w:r>
          </w:p>
        </w:tc>
      </w:tr>
      <w:tr w:rsidR="00DD7FEF" w:rsidRPr="00DD7FEF" w14:paraId="3F668675" w14:textId="77777777" w:rsidTr="000E686B">
        <w:trPr>
          <w:trHeight w:val="283"/>
        </w:trPr>
        <w:tc>
          <w:tcPr>
            <w:tcW w:w="1411" w:type="pct"/>
            <w:vMerge w:val="restart"/>
            <w:tcBorders>
              <w:top w:val="nil"/>
              <w:left w:val="single" w:sz="8" w:space="0" w:color="FEFFFF"/>
              <w:right w:val="single" w:sz="8" w:space="0" w:color="FEFFFF"/>
            </w:tcBorders>
            <w:shd w:val="clear" w:color="000000" w:fill="F67AA6"/>
            <w:noWrap/>
            <w:vAlign w:val="center"/>
            <w:hideMark/>
          </w:tcPr>
          <w:p w14:paraId="7267992D" w14:textId="77777777" w:rsidR="00DD7FEF" w:rsidRPr="00DD7FEF" w:rsidRDefault="00DD7FEF" w:rsidP="00DF2625">
            <w:pPr>
              <w:autoSpaceDE/>
              <w:autoSpaceDN/>
              <w:adjustRightInd/>
              <w:spacing w:after="0" w:line="240" w:lineRule="auto"/>
              <w:rPr>
                <w:rFonts w:asciiTheme="minorHAnsi" w:eastAsia="Times New Roman" w:hAnsiTheme="minorHAnsi" w:cstheme="minorHAnsi"/>
                <w:b/>
                <w:bCs/>
                <w:sz w:val="20"/>
                <w:szCs w:val="20"/>
                <w:lang w:eastAsia="en-CA"/>
              </w:rPr>
            </w:pPr>
            <w:r w:rsidRPr="00DD7FEF">
              <w:rPr>
                <w:rFonts w:asciiTheme="minorHAnsi" w:eastAsia="Times New Roman" w:hAnsiTheme="minorHAnsi" w:cstheme="minorHAnsi"/>
                <w:b/>
                <w:bCs/>
                <w:sz w:val="20"/>
                <w:szCs w:val="20"/>
                <w:lang w:eastAsia="en-CA"/>
              </w:rPr>
              <w:t>Virtual Classroom</w:t>
            </w:r>
          </w:p>
          <w:p w14:paraId="5BB4379D" w14:textId="257F0F65" w:rsidR="00DD7FEF" w:rsidRPr="00DD7FEF" w:rsidRDefault="00DD7FEF" w:rsidP="00DF2625">
            <w:pPr>
              <w:spacing w:after="0" w:line="240" w:lineRule="auto"/>
              <w:rPr>
                <w:rFonts w:asciiTheme="minorHAnsi" w:eastAsia="Times New Roman" w:hAnsiTheme="minorHAnsi" w:cstheme="minorHAnsi"/>
                <w:b/>
                <w:bCs/>
                <w:sz w:val="20"/>
                <w:szCs w:val="20"/>
                <w:lang w:eastAsia="en-CA"/>
              </w:rPr>
            </w:pPr>
          </w:p>
        </w:tc>
        <w:tc>
          <w:tcPr>
            <w:tcW w:w="1291" w:type="pct"/>
            <w:tcBorders>
              <w:top w:val="nil"/>
              <w:left w:val="nil"/>
              <w:bottom w:val="single" w:sz="8" w:space="0" w:color="FEFFFF"/>
              <w:right w:val="single" w:sz="8" w:space="0" w:color="FEFFFF"/>
            </w:tcBorders>
            <w:shd w:val="clear" w:color="000000" w:fill="FDE4EC"/>
            <w:noWrap/>
            <w:vAlign w:val="center"/>
            <w:hideMark/>
          </w:tcPr>
          <w:p w14:paraId="2BC675A7" w14:textId="77777777"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Welcome and Introductions</w:t>
            </w:r>
          </w:p>
        </w:tc>
        <w:tc>
          <w:tcPr>
            <w:tcW w:w="2298" w:type="pct"/>
            <w:tcBorders>
              <w:top w:val="nil"/>
              <w:left w:val="nil"/>
              <w:bottom w:val="single" w:sz="8" w:space="0" w:color="FEFFFF"/>
              <w:right w:val="single" w:sz="8" w:space="0" w:color="FEFFFF"/>
            </w:tcBorders>
            <w:shd w:val="clear" w:color="000000" w:fill="FDE4EC"/>
            <w:vAlign w:val="center"/>
            <w:hideMark/>
          </w:tcPr>
          <w:p w14:paraId="779C458E" w14:textId="77777777"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Introduction to the Course</w:t>
            </w:r>
          </w:p>
        </w:tc>
      </w:tr>
      <w:tr w:rsidR="00DD7FEF" w:rsidRPr="00DD7FEF" w14:paraId="7848D870" w14:textId="77777777" w:rsidTr="000E686B">
        <w:trPr>
          <w:trHeight w:val="283"/>
        </w:trPr>
        <w:tc>
          <w:tcPr>
            <w:tcW w:w="1411" w:type="pct"/>
            <w:vMerge/>
            <w:tcBorders>
              <w:left w:val="single" w:sz="8" w:space="0" w:color="FEFFFF"/>
              <w:right w:val="single" w:sz="8" w:space="0" w:color="FEFFFF"/>
            </w:tcBorders>
            <w:vAlign w:val="center"/>
            <w:hideMark/>
          </w:tcPr>
          <w:p w14:paraId="5B411A10" w14:textId="60CE22D1" w:rsidR="00DD7FEF" w:rsidRPr="00DD7FEF" w:rsidRDefault="00DD7FEF" w:rsidP="00DF2625">
            <w:pPr>
              <w:spacing w:after="0" w:line="240" w:lineRule="auto"/>
              <w:rPr>
                <w:rFonts w:asciiTheme="minorHAnsi" w:eastAsia="Times New Roman" w:hAnsiTheme="minorHAnsi" w:cstheme="minorHAnsi"/>
                <w:b/>
                <w:bCs/>
                <w:sz w:val="20"/>
                <w:szCs w:val="20"/>
                <w:lang w:eastAsia="en-CA"/>
              </w:rPr>
            </w:pPr>
          </w:p>
        </w:tc>
        <w:tc>
          <w:tcPr>
            <w:tcW w:w="1291" w:type="pct"/>
            <w:tcBorders>
              <w:top w:val="nil"/>
              <w:left w:val="nil"/>
              <w:bottom w:val="single" w:sz="8" w:space="0" w:color="FEFFFF"/>
              <w:right w:val="single" w:sz="8" w:space="0" w:color="FEFFFF"/>
            </w:tcBorders>
            <w:shd w:val="clear" w:color="000000" w:fill="FDE4EC"/>
            <w:noWrap/>
            <w:vAlign w:val="center"/>
            <w:hideMark/>
          </w:tcPr>
          <w:p w14:paraId="6B91C8E1" w14:textId="77777777"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Foundational Concepts</w:t>
            </w:r>
          </w:p>
        </w:tc>
        <w:tc>
          <w:tcPr>
            <w:tcW w:w="2298" w:type="pct"/>
            <w:tcBorders>
              <w:top w:val="nil"/>
              <w:left w:val="nil"/>
              <w:bottom w:val="single" w:sz="8" w:space="0" w:color="FEFFFF"/>
              <w:right w:val="single" w:sz="8" w:space="0" w:color="FEFFFF"/>
            </w:tcBorders>
            <w:shd w:val="clear" w:color="000000" w:fill="FDE4EC"/>
            <w:vAlign w:val="center"/>
            <w:hideMark/>
          </w:tcPr>
          <w:p w14:paraId="52D43D3F" w14:textId="77777777"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10 Considerations for Data Analysis</w:t>
            </w:r>
          </w:p>
        </w:tc>
      </w:tr>
      <w:tr w:rsidR="00DD7FEF" w:rsidRPr="00DD7FEF" w14:paraId="2B5F200A" w14:textId="77777777" w:rsidTr="000E686B">
        <w:trPr>
          <w:trHeight w:val="283"/>
        </w:trPr>
        <w:tc>
          <w:tcPr>
            <w:tcW w:w="1411" w:type="pct"/>
            <w:vMerge/>
            <w:tcBorders>
              <w:left w:val="single" w:sz="8" w:space="0" w:color="FEFFFF"/>
              <w:right w:val="single" w:sz="8" w:space="0" w:color="FEFFFF"/>
            </w:tcBorders>
            <w:vAlign w:val="center"/>
            <w:hideMark/>
          </w:tcPr>
          <w:p w14:paraId="1DA42791" w14:textId="79BF51AE" w:rsidR="00DD7FEF" w:rsidRPr="00DD7FEF" w:rsidRDefault="00DD7FEF" w:rsidP="00DF2625">
            <w:pPr>
              <w:spacing w:after="0" w:line="240" w:lineRule="auto"/>
              <w:rPr>
                <w:rFonts w:asciiTheme="minorHAnsi" w:eastAsia="Times New Roman" w:hAnsiTheme="minorHAnsi" w:cstheme="minorHAnsi"/>
                <w:b/>
                <w:bCs/>
                <w:sz w:val="20"/>
                <w:szCs w:val="20"/>
                <w:lang w:eastAsia="en-CA"/>
              </w:rPr>
            </w:pPr>
          </w:p>
        </w:tc>
        <w:tc>
          <w:tcPr>
            <w:tcW w:w="1291" w:type="pct"/>
            <w:tcBorders>
              <w:top w:val="nil"/>
              <w:left w:val="nil"/>
              <w:bottom w:val="single" w:sz="8" w:space="0" w:color="FEFFFF"/>
              <w:right w:val="single" w:sz="8" w:space="0" w:color="FEFFFF"/>
            </w:tcBorders>
            <w:shd w:val="clear" w:color="000000" w:fill="FBC9DB"/>
            <w:noWrap/>
            <w:vAlign w:val="center"/>
            <w:hideMark/>
          </w:tcPr>
          <w:p w14:paraId="3D8EA84A" w14:textId="77777777"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Break</w:t>
            </w:r>
          </w:p>
        </w:tc>
        <w:tc>
          <w:tcPr>
            <w:tcW w:w="2298" w:type="pct"/>
            <w:tcBorders>
              <w:top w:val="nil"/>
              <w:left w:val="nil"/>
              <w:bottom w:val="single" w:sz="8" w:space="0" w:color="FEFFFF"/>
              <w:right w:val="single" w:sz="8" w:space="0" w:color="FEFFFF"/>
            </w:tcBorders>
            <w:shd w:val="clear" w:color="000000" w:fill="FBC9DB"/>
            <w:vAlign w:val="center"/>
            <w:hideMark/>
          </w:tcPr>
          <w:p w14:paraId="24DAE4B8" w14:textId="64B919F7"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Heave Away</w:t>
            </w:r>
          </w:p>
        </w:tc>
      </w:tr>
      <w:tr w:rsidR="00DD7FEF" w:rsidRPr="00DD7FEF" w14:paraId="5543B6D7" w14:textId="77777777" w:rsidTr="000E686B">
        <w:trPr>
          <w:trHeight w:val="283"/>
        </w:trPr>
        <w:tc>
          <w:tcPr>
            <w:tcW w:w="1411" w:type="pct"/>
            <w:vMerge/>
            <w:tcBorders>
              <w:left w:val="single" w:sz="8" w:space="0" w:color="FEFFFF"/>
              <w:right w:val="single" w:sz="8" w:space="0" w:color="FEFFFF"/>
            </w:tcBorders>
            <w:vAlign w:val="center"/>
            <w:hideMark/>
          </w:tcPr>
          <w:p w14:paraId="7B5CD979" w14:textId="2372C69D" w:rsidR="00DD7FEF" w:rsidRPr="00DD7FEF" w:rsidRDefault="00DD7FEF" w:rsidP="00DF2625">
            <w:pPr>
              <w:spacing w:after="0" w:line="240" w:lineRule="auto"/>
              <w:rPr>
                <w:rFonts w:asciiTheme="minorHAnsi" w:eastAsia="Times New Roman" w:hAnsiTheme="minorHAnsi" w:cstheme="minorHAnsi"/>
                <w:b/>
                <w:bCs/>
                <w:sz w:val="20"/>
                <w:szCs w:val="20"/>
                <w:lang w:eastAsia="en-CA"/>
              </w:rPr>
            </w:pPr>
          </w:p>
        </w:tc>
        <w:tc>
          <w:tcPr>
            <w:tcW w:w="1291" w:type="pct"/>
            <w:tcBorders>
              <w:top w:val="single" w:sz="8" w:space="0" w:color="FEFFFF"/>
              <w:left w:val="single" w:sz="8" w:space="0" w:color="FEFFFF"/>
              <w:bottom w:val="single" w:sz="8" w:space="0" w:color="FEFFFF"/>
              <w:right w:val="single" w:sz="8" w:space="0" w:color="FEFFFF"/>
            </w:tcBorders>
            <w:shd w:val="clear" w:color="000000" w:fill="FDE4EC"/>
            <w:noWrap/>
            <w:vAlign w:val="center"/>
            <w:hideMark/>
          </w:tcPr>
          <w:p w14:paraId="340FFFDA" w14:textId="77777777"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Foundational Concepts</w:t>
            </w:r>
          </w:p>
        </w:tc>
        <w:tc>
          <w:tcPr>
            <w:tcW w:w="2298" w:type="pct"/>
            <w:tcBorders>
              <w:top w:val="single" w:sz="8" w:space="0" w:color="FEFFFF"/>
              <w:left w:val="nil"/>
              <w:bottom w:val="single" w:sz="8" w:space="0" w:color="FEFFFF"/>
              <w:right w:val="single" w:sz="8" w:space="0" w:color="FEFFFF"/>
            </w:tcBorders>
            <w:shd w:val="clear" w:color="000000" w:fill="FDE4EC"/>
            <w:vAlign w:val="center"/>
            <w:hideMark/>
          </w:tcPr>
          <w:p w14:paraId="2C58BC41" w14:textId="1B997BA9" w:rsidR="00DD7FEF" w:rsidRPr="00DD7FEF" w:rsidRDefault="00DD7FEF" w:rsidP="00DD7FEF">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R Syntax and Data Storage</w:t>
            </w:r>
          </w:p>
        </w:tc>
      </w:tr>
      <w:tr w:rsidR="00DD7FEF" w:rsidRPr="00DD7FEF" w14:paraId="04CA32E1" w14:textId="77777777" w:rsidTr="000E686B">
        <w:trPr>
          <w:trHeight w:val="283"/>
        </w:trPr>
        <w:tc>
          <w:tcPr>
            <w:tcW w:w="1411" w:type="pct"/>
            <w:vMerge/>
            <w:tcBorders>
              <w:left w:val="single" w:sz="8" w:space="0" w:color="FEFFFF"/>
              <w:right w:val="single" w:sz="8" w:space="0" w:color="FEFFFF"/>
            </w:tcBorders>
            <w:vAlign w:val="center"/>
            <w:hideMark/>
          </w:tcPr>
          <w:p w14:paraId="21CA3917" w14:textId="64D62984" w:rsidR="00DD7FEF" w:rsidRPr="00DD7FEF" w:rsidRDefault="00DD7FEF" w:rsidP="00DF2625">
            <w:pPr>
              <w:spacing w:after="0" w:line="240" w:lineRule="auto"/>
              <w:rPr>
                <w:rFonts w:asciiTheme="minorHAnsi" w:eastAsia="Times New Roman" w:hAnsiTheme="minorHAnsi" w:cstheme="minorHAnsi"/>
                <w:b/>
                <w:bCs/>
                <w:sz w:val="20"/>
                <w:szCs w:val="20"/>
                <w:lang w:eastAsia="en-CA"/>
              </w:rPr>
            </w:pPr>
          </w:p>
        </w:tc>
        <w:tc>
          <w:tcPr>
            <w:tcW w:w="1291" w:type="pct"/>
            <w:tcBorders>
              <w:top w:val="single" w:sz="8" w:space="0" w:color="FEFFFF"/>
              <w:left w:val="nil"/>
              <w:bottom w:val="single" w:sz="8" w:space="0" w:color="FEFFFF"/>
              <w:right w:val="single" w:sz="8" w:space="0" w:color="FEFFFF"/>
            </w:tcBorders>
            <w:shd w:val="clear" w:color="000000" w:fill="FDE4EC"/>
            <w:noWrap/>
            <w:vAlign w:val="center"/>
            <w:hideMark/>
          </w:tcPr>
          <w:p w14:paraId="65FCD8CE" w14:textId="55F7943C"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Activity</w:t>
            </w:r>
          </w:p>
        </w:tc>
        <w:tc>
          <w:tcPr>
            <w:tcW w:w="2298" w:type="pct"/>
            <w:tcBorders>
              <w:top w:val="single" w:sz="8" w:space="0" w:color="FEFFFF"/>
              <w:left w:val="nil"/>
              <w:bottom w:val="single" w:sz="8" w:space="0" w:color="FEFFFF"/>
              <w:right w:val="single" w:sz="8" w:space="0" w:color="FEFFFF"/>
            </w:tcBorders>
            <w:shd w:val="clear" w:color="000000" w:fill="FDE4EC"/>
            <w:vAlign w:val="center"/>
            <w:hideMark/>
          </w:tcPr>
          <w:p w14:paraId="3016528B" w14:textId="2C8F7B92"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Let’s Review – Cross Word Puzzle</w:t>
            </w:r>
          </w:p>
        </w:tc>
      </w:tr>
      <w:tr w:rsidR="00DD7FEF" w:rsidRPr="00DD7FEF" w14:paraId="6FA433FE" w14:textId="77777777" w:rsidTr="000E686B">
        <w:trPr>
          <w:trHeight w:val="283"/>
        </w:trPr>
        <w:tc>
          <w:tcPr>
            <w:tcW w:w="1411" w:type="pct"/>
            <w:vMerge/>
            <w:tcBorders>
              <w:left w:val="single" w:sz="8" w:space="0" w:color="FEFFFF"/>
              <w:right w:val="single" w:sz="8" w:space="0" w:color="FEFFFF"/>
            </w:tcBorders>
            <w:vAlign w:val="center"/>
            <w:hideMark/>
          </w:tcPr>
          <w:p w14:paraId="5C0E9EF4" w14:textId="3B6084CE" w:rsidR="00DD7FEF" w:rsidRPr="00DD7FEF" w:rsidRDefault="00DD7FEF" w:rsidP="00DF2625">
            <w:pPr>
              <w:spacing w:after="0" w:line="240" w:lineRule="auto"/>
              <w:rPr>
                <w:rFonts w:asciiTheme="minorHAnsi" w:eastAsia="Times New Roman" w:hAnsiTheme="minorHAnsi" w:cstheme="minorHAnsi"/>
                <w:b/>
                <w:bCs/>
                <w:sz w:val="20"/>
                <w:szCs w:val="20"/>
                <w:lang w:eastAsia="en-CA"/>
              </w:rPr>
            </w:pPr>
          </w:p>
        </w:tc>
        <w:tc>
          <w:tcPr>
            <w:tcW w:w="1291" w:type="pct"/>
            <w:tcBorders>
              <w:top w:val="nil"/>
              <w:left w:val="nil"/>
              <w:bottom w:val="nil"/>
              <w:right w:val="single" w:sz="8" w:space="0" w:color="FEFFFF"/>
            </w:tcBorders>
            <w:shd w:val="clear" w:color="000000" w:fill="FBC9DB"/>
            <w:noWrap/>
            <w:vAlign w:val="center"/>
            <w:hideMark/>
          </w:tcPr>
          <w:p w14:paraId="37F4DFD7" w14:textId="77777777"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Break</w:t>
            </w:r>
          </w:p>
        </w:tc>
        <w:tc>
          <w:tcPr>
            <w:tcW w:w="2298" w:type="pct"/>
            <w:tcBorders>
              <w:top w:val="nil"/>
              <w:left w:val="nil"/>
              <w:bottom w:val="nil"/>
              <w:right w:val="single" w:sz="8" w:space="0" w:color="FEFFFF"/>
            </w:tcBorders>
            <w:shd w:val="clear" w:color="000000" w:fill="FBC9DB"/>
            <w:vAlign w:val="center"/>
            <w:hideMark/>
          </w:tcPr>
          <w:p w14:paraId="483C15D8" w14:textId="77777777"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 Trivia: Famous Shipwrecks</w:t>
            </w:r>
          </w:p>
        </w:tc>
      </w:tr>
      <w:tr w:rsidR="00DD7FEF" w:rsidRPr="00DD7FEF" w14:paraId="49658C62" w14:textId="77777777" w:rsidTr="000E686B">
        <w:trPr>
          <w:trHeight w:val="283"/>
        </w:trPr>
        <w:tc>
          <w:tcPr>
            <w:tcW w:w="1411" w:type="pct"/>
            <w:vMerge/>
            <w:tcBorders>
              <w:left w:val="single" w:sz="8" w:space="0" w:color="FEFFFF"/>
              <w:right w:val="single" w:sz="8" w:space="0" w:color="FEFFFF"/>
            </w:tcBorders>
            <w:vAlign w:val="center"/>
            <w:hideMark/>
          </w:tcPr>
          <w:p w14:paraId="096B959B" w14:textId="7A4195C4" w:rsidR="00DD7FEF" w:rsidRPr="00DD7FEF" w:rsidRDefault="00DD7FEF" w:rsidP="00DF2625">
            <w:pPr>
              <w:spacing w:after="0" w:line="240" w:lineRule="auto"/>
              <w:rPr>
                <w:rFonts w:asciiTheme="minorHAnsi" w:eastAsia="Times New Roman" w:hAnsiTheme="minorHAnsi" w:cstheme="minorHAnsi"/>
                <w:b/>
                <w:bCs/>
                <w:sz w:val="20"/>
                <w:szCs w:val="20"/>
                <w:lang w:eastAsia="en-CA"/>
              </w:rPr>
            </w:pPr>
          </w:p>
        </w:tc>
        <w:tc>
          <w:tcPr>
            <w:tcW w:w="1291" w:type="pct"/>
            <w:tcBorders>
              <w:top w:val="single" w:sz="12" w:space="0" w:color="FFFFFF"/>
              <w:left w:val="single" w:sz="12" w:space="0" w:color="FFFFFF"/>
              <w:bottom w:val="single" w:sz="12" w:space="0" w:color="FFFFFF"/>
              <w:right w:val="single" w:sz="12" w:space="0" w:color="FFFFFF"/>
            </w:tcBorders>
            <w:shd w:val="clear" w:color="000000" w:fill="FDE4EC"/>
            <w:noWrap/>
            <w:vAlign w:val="center"/>
            <w:hideMark/>
          </w:tcPr>
          <w:p w14:paraId="7F57185F" w14:textId="77777777"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Foundational Concepts</w:t>
            </w:r>
          </w:p>
        </w:tc>
        <w:tc>
          <w:tcPr>
            <w:tcW w:w="2298" w:type="pct"/>
            <w:tcBorders>
              <w:top w:val="single" w:sz="12" w:space="0" w:color="FFFFFF"/>
              <w:left w:val="nil"/>
              <w:bottom w:val="single" w:sz="12" w:space="0" w:color="FFFFFF"/>
              <w:right w:val="single" w:sz="12" w:space="0" w:color="FFFFFF"/>
            </w:tcBorders>
            <w:shd w:val="clear" w:color="000000" w:fill="FDE4EC"/>
            <w:vAlign w:val="center"/>
            <w:hideMark/>
          </w:tcPr>
          <w:p w14:paraId="4B4EF623" w14:textId="5CACB470"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 xml:space="preserve"> R Syntax, Indexing, and Considerations for Programming</w:t>
            </w:r>
          </w:p>
        </w:tc>
      </w:tr>
      <w:tr w:rsidR="00DD7FEF" w:rsidRPr="00DD7FEF" w14:paraId="70195243" w14:textId="77777777" w:rsidTr="000E686B">
        <w:trPr>
          <w:trHeight w:val="283"/>
        </w:trPr>
        <w:tc>
          <w:tcPr>
            <w:tcW w:w="1411" w:type="pct"/>
            <w:vMerge/>
            <w:tcBorders>
              <w:left w:val="single" w:sz="8" w:space="0" w:color="FEFFFF"/>
              <w:right w:val="single" w:sz="8" w:space="0" w:color="FEFFFF"/>
            </w:tcBorders>
            <w:vAlign w:val="center"/>
            <w:hideMark/>
          </w:tcPr>
          <w:p w14:paraId="3DE02CA7" w14:textId="232A2512" w:rsidR="00DD7FEF" w:rsidRPr="00DD7FEF" w:rsidRDefault="00DD7FEF" w:rsidP="00DF2625">
            <w:pPr>
              <w:spacing w:after="0" w:line="240" w:lineRule="auto"/>
              <w:rPr>
                <w:rFonts w:asciiTheme="minorHAnsi" w:eastAsia="Times New Roman" w:hAnsiTheme="minorHAnsi" w:cstheme="minorHAnsi"/>
                <w:b/>
                <w:bCs/>
                <w:sz w:val="20"/>
                <w:szCs w:val="20"/>
                <w:lang w:eastAsia="en-CA"/>
              </w:rPr>
            </w:pPr>
          </w:p>
        </w:tc>
        <w:tc>
          <w:tcPr>
            <w:tcW w:w="1291" w:type="pct"/>
            <w:tcBorders>
              <w:top w:val="nil"/>
              <w:left w:val="nil"/>
              <w:bottom w:val="single" w:sz="8" w:space="0" w:color="FEFFFF"/>
              <w:right w:val="single" w:sz="8" w:space="0" w:color="FEFFFF"/>
            </w:tcBorders>
            <w:shd w:val="clear" w:color="000000" w:fill="FDE4EC"/>
            <w:noWrap/>
            <w:vAlign w:val="center"/>
            <w:hideMark/>
          </w:tcPr>
          <w:p w14:paraId="5C1DC5BA" w14:textId="77777777"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Demo</w:t>
            </w:r>
          </w:p>
        </w:tc>
        <w:tc>
          <w:tcPr>
            <w:tcW w:w="2298" w:type="pct"/>
            <w:tcBorders>
              <w:top w:val="nil"/>
              <w:left w:val="nil"/>
              <w:bottom w:val="single" w:sz="8" w:space="0" w:color="FEFFFF"/>
              <w:right w:val="single" w:sz="8" w:space="0" w:color="FEFFFF"/>
            </w:tcBorders>
            <w:shd w:val="clear" w:color="000000" w:fill="FDE4EC"/>
            <w:vAlign w:val="center"/>
            <w:hideMark/>
          </w:tcPr>
          <w:p w14:paraId="7D376036" w14:textId="77777777"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Functions to Explore Your Data</w:t>
            </w:r>
          </w:p>
        </w:tc>
      </w:tr>
      <w:tr w:rsidR="00DD7FEF" w:rsidRPr="00DD7FEF" w14:paraId="0A08B57C" w14:textId="77777777" w:rsidTr="000E686B">
        <w:trPr>
          <w:trHeight w:val="283"/>
        </w:trPr>
        <w:tc>
          <w:tcPr>
            <w:tcW w:w="1411" w:type="pct"/>
            <w:vMerge/>
            <w:tcBorders>
              <w:left w:val="single" w:sz="8" w:space="0" w:color="FEFFFF"/>
              <w:right w:val="single" w:sz="8" w:space="0" w:color="FEFFFF"/>
            </w:tcBorders>
            <w:vAlign w:val="center"/>
          </w:tcPr>
          <w:p w14:paraId="36551A66" w14:textId="55D7BEAB" w:rsidR="00DD7FEF" w:rsidRPr="00DD7FEF" w:rsidRDefault="00DD7FEF" w:rsidP="00DF2625">
            <w:pPr>
              <w:spacing w:after="0" w:line="240" w:lineRule="auto"/>
              <w:rPr>
                <w:rFonts w:asciiTheme="minorHAnsi" w:eastAsia="Times New Roman" w:hAnsiTheme="minorHAnsi" w:cstheme="minorHAnsi"/>
                <w:b/>
                <w:bCs/>
                <w:sz w:val="20"/>
                <w:szCs w:val="20"/>
                <w:lang w:eastAsia="en-CA"/>
              </w:rPr>
            </w:pPr>
          </w:p>
        </w:tc>
        <w:tc>
          <w:tcPr>
            <w:tcW w:w="1291" w:type="pct"/>
            <w:tcBorders>
              <w:top w:val="nil"/>
              <w:left w:val="nil"/>
              <w:bottom w:val="single" w:sz="8" w:space="0" w:color="FEFFFF"/>
              <w:right w:val="single" w:sz="8" w:space="0" w:color="FEFFFF"/>
            </w:tcBorders>
            <w:shd w:val="clear" w:color="auto" w:fill="FBC9DB" w:themeFill="accent2" w:themeFillTint="66"/>
            <w:noWrap/>
            <w:vAlign w:val="center"/>
          </w:tcPr>
          <w:p w14:paraId="79E28E39" w14:textId="54922CC5"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Break</w:t>
            </w:r>
          </w:p>
        </w:tc>
        <w:tc>
          <w:tcPr>
            <w:tcW w:w="2298" w:type="pct"/>
            <w:tcBorders>
              <w:top w:val="nil"/>
              <w:left w:val="nil"/>
              <w:bottom w:val="single" w:sz="8" w:space="0" w:color="FEFFFF"/>
              <w:right w:val="single" w:sz="8" w:space="0" w:color="FEFFFF"/>
            </w:tcBorders>
            <w:shd w:val="clear" w:color="auto" w:fill="FBC9DB" w:themeFill="accent2" w:themeFillTint="66"/>
            <w:vAlign w:val="center"/>
          </w:tcPr>
          <w:p w14:paraId="03771261" w14:textId="49993AFC"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Trivia: Public Health at Sea</w:t>
            </w:r>
          </w:p>
        </w:tc>
      </w:tr>
      <w:tr w:rsidR="00DD7FEF" w:rsidRPr="00DD7FEF" w14:paraId="59A1017E" w14:textId="77777777" w:rsidTr="000E686B">
        <w:trPr>
          <w:trHeight w:val="283"/>
        </w:trPr>
        <w:tc>
          <w:tcPr>
            <w:tcW w:w="1411" w:type="pct"/>
            <w:vMerge/>
            <w:tcBorders>
              <w:left w:val="single" w:sz="8" w:space="0" w:color="FEFFFF"/>
              <w:right w:val="single" w:sz="8" w:space="0" w:color="FEFFFF"/>
            </w:tcBorders>
            <w:vAlign w:val="center"/>
            <w:hideMark/>
          </w:tcPr>
          <w:p w14:paraId="1675C0B0" w14:textId="45FE871A" w:rsidR="00DD7FEF" w:rsidRPr="00DD7FEF" w:rsidRDefault="00DD7FEF" w:rsidP="00DF2625">
            <w:pPr>
              <w:spacing w:after="0" w:line="240" w:lineRule="auto"/>
              <w:rPr>
                <w:rFonts w:asciiTheme="minorHAnsi" w:eastAsia="Times New Roman" w:hAnsiTheme="minorHAnsi" w:cstheme="minorHAnsi"/>
                <w:b/>
                <w:bCs/>
                <w:sz w:val="20"/>
                <w:szCs w:val="20"/>
                <w:lang w:eastAsia="en-CA"/>
              </w:rPr>
            </w:pPr>
          </w:p>
        </w:tc>
        <w:tc>
          <w:tcPr>
            <w:tcW w:w="1291" w:type="pct"/>
            <w:tcBorders>
              <w:top w:val="nil"/>
              <w:left w:val="nil"/>
              <w:bottom w:val="single" w:sz="8" w:space="0" w:color="FEFFFF"/>
              <w:right w:val="single" w:sz="8" w:space="0" w:color="FEFFFF"/>
            </w:tcBorders>
            <w:shd w:val="clear" w:color="000000" w:fill="FDE4EC"/>
            <w:noWrap/>
            <w:vAlign w:val="center"/>
            <w:hideMark/>
          </w:tcPr>
          <w:p w14:paraId="3E6DEC97" w14:textId="1EC3F043"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Pr>
                <w:rFonts w:asciiTheme="minorHAnsi" w:eastAsia="Times New Roman" w:hAnsiTheme="minorHAnsi" w:cstheme="minorHAnsi"/>
                <w:sz w:val="20"/>
                <w:szCs w:val="20"/>
                <w:lang w:eastAsia="en-CA"/>
              </w:rPr>
              <w:t>Demo</w:t>
            </w:r>
          </w:p>
        </w:tc>
        <w:tc>
          <w:tcPr>
            <w:tcW w:w="2298" w:type="pct"/>
            <w:tcBorders>
              <w:top w:val="nil"/>
              <w:left w:val="nil"/>
              <w:bottom w:val="single" w:sz="8" w:space="0" w:color="FEFFFF"/>
              <w:right w:val="single" w:sz="8" w:space="0" w:color="FEFFFF"/>
            </w:tcBorders>
            <w:shd w:val="clear" w:color="000000" w:fill="FDE4EC"/>
            <w:vAlign w:val="center"/>
            <w:hideMark/>
          </w:tcPr>
          <w:p w14:paraId="1A1A2FBB" w14:textId="686765BD"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Pr>
                <w:rFonts w:asciiTheme="minorHAnsi" w:eastAsia="Times New Roman" w:hAnsiTheme="minorHAnsi" w:cstheme="minorHAnsi"/>
                <w:sz w:val="20"/>
                <w:szCs w:val="20"/>
                <w:lang w:eastAsia="en-CA"/>
              </w:rPr>
              <w:t>Here Package</w:t>
            </w:r>
          </w:p>
        </w:tc>
      </w:tr>
      <w:tr w:rsidR="00DD7FEF" w:rsidRPr="00DD7FEF" w14:paraId="1287D7AC" w14:textId="77777777" w:rsidTr="000E686B">
        <w:trPr>
          <w:trHeight w:val="283"/>
        </w:trPr>
        <w:tc>
          <w:tcPr>
            <w:tcW w:w="1411" w:type="pct"/>
            <w:vMerge/>
            <w:tcBorders>
              <w:left w:val="single" w:sz="8" w:space="0" w:color="FEFFFF"/>
              <w:right w:val="single" w:sz="8" w:space="0" w:color="FEFFFF"/>
            </w:tcBorders>
            <w:vAlign w:val="center"/>
            <w:hideMark/>
          </w:tcPr>
          <w:p w14:paraId="10C33158" w14:textId="6C82B0C3" w:rsidR="00DD7FEF" w:rsidRPr="00DD7FEF" w:rsidRDefault="00DD7FEF" w:rsidP="00DF2625">
            <w:pPr>
              <w:spacing w:after="0" w:line="240" w:lineRule="auto"/>
              <w:rPr>
                <w:rFonts w:asciiTheme="minorHAnsi" w:eastAsia="Times New Roman" w:hAnsiTheme="minorHAnsi" w:cstheme="minorHAnsi"/>
                <w:b/>
                <w:bCs/>
                <w:sz w:val="20"/>
                <w:szCs w:val="20"/>
                <w:lang w:eastAsia="en-CA"/>
              </w:rPr>
            </w:pPr>
          </w:p>
        </w:tc>
        <w:tc>
          <w:tcPr>
            <w:tcW w:w="1291" w:type="pct"/>
            <w:tcBorders>
              <w:top w:val="nil"/>
              <w:left w:val="nil"/>
              <w:bottom w:val="single" w:sz="8" w:space="0" w:color="FEFFFF"/>
              <w:right w:val="single" w:sz="8" w:space="0" w:color="FEFFFF"/>
            </w:tcBorders>
            <w:shd w:val="clear" w:color="000000" w:fill="FDE4EC"/>
            <w:noWrap/>
            <w:vAlign w:val="center"/>
            <w:hideMark/>
          </w:tcPr>
          <w:p w14:paraId="2B48A608" w14:textId="77777777"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Wrap-Up</w:t>
            </w:r>
          </w:p>
        </w:tc>
        <w:tc>
          <w:tcPr>
            <w:tcW w:w="2298" w:type="pct"/>
            <w:tcBorders>
              <w:top w:val="nil"/>
              <w:left w:val="nil"/>
              <w:bottom w:val="single" w:sz="8" w:space="0" w:color="FEFFFF"/>
              <w:right w:val="single" w:sz="8" w:space="0" w:color="FEFFFF"/>
            </w:tcBorders>
            <w:shd w:val="clear" w:color="000000" w:fill="FDE4EC"/>
            <w:vAlign w:val="center"/>
            <w:hideMark/>
          </w:tcPr>
          <w:p w14:paraId="1D164911" w14:textId="77777777"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Wrap-Up Day 1</w:t>
            </w:r>
          </w:p>
        </w:tc>
      </w:tr>
      <w:tr w:rsidR="00DD7FEF" w:rsidRPr="00DD7FEF" w14:paraId="6391B465" w14:textId="77777777" w:rsidTr="000E686B">
        <w:trPr>
          <w:trHeight w:val="283"/>
        </w:trPr>
        <w:tc>
          <w:tcPr>
            <w:tcW w:w="1411" w:type="pct"/>
            <w:vMerge/>
            <w:tcBorders>
              <w:left w:val="single" w:sz="8" w:space="0" w:color="FEFFFF"/>
              <w:bottom w:val="single" w:sz="8" w:space="0" w:color="FEFFFF"/>
              <w:right w:val="single" w:sz="8" w:space="0" w:color="FEFFFF"/>
            </w:tcBorders>
            <w:vAlign w:val="center"/>
          </w:tcPr>
          <w:p w14:paraId="4444A9FD" w14:textId="33D7B5DE" w:rsidR="00DD7FEF" w:rsidRPr="00DD7FEF" w:rsidRDefault="00DD7FEF" w:rsidP="00DF2625">
            <w:pPr>
              <w:autoSpaceDE/>
              <w:autoSpaceDN/>
              <w:adjustRightInd/>
              <w:spacing w:after="0" w:line="240" w:lineRule="auto"/>
              <w:rPr>
                <w:rFonts w:asciiTheme="minorHAnsi" w:eastAsia="Times New Roman" w:hAnsiTheme="minorHAnsi" w:cstheme="minorHAnsi"/>
                <w:b/>
                <w:bCs/>
                <w:sz w:val="20"/>
                <w:szCs w:val="20"/>
                <w:lang w:eastAsia="en-CA"/>
              </w:rPr>
            </w:pPr>
          </w:p>
        </w:tc>
        <w:tc>
          <w:tcPr>
            <w:tcW w:w="1291" w:type="pct"/>
            <w:tcBorders>
              <w:top w:val="nil"/>
              <w:left w:val="nil"/>
              <w:bottom w:val="single" w:sz="8" w:space="0" w:color="FEFFFF"/>
              <w:right w:val="single" w:sz="8" w:space="0" w:color="FEFFFF"/>
            </w:tcBorders>
            <w:shd w:val="clear" w:color="000000" w:fill="FDE4EC"/>
            <w:noWrap/>
            <w:vAlign w:val="center"/>
          </w:tcPr>
          <w:p w14:paraId="193A1A84" w14:textId="0885DB0F"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Pr>
                <w:rFonts w:asciiTheme="minorHAnsi" w:eastAsia="Times New Roman" w:hAnsiTheme="minorHAnsi" w:cstheme="minorHAnsi"/>
                <w:sz w:val="20"/>
                <w:szCs w:val="20"/>
                <w:lang w:eastAsia="en-CA"/>
              </w:rPr>
              <w:t>Demo</w:t>
            </w:r>
          </w:p>
        </w:tc>
        <w:tc>
          <w:tcPr>
            <w:tcW w:w="2298" w:type="pct"/>
            <w:tcBorders>
              <w:top w:val="nil"/>
              <w:left w:val="nil"/>
              <w:bottom w:val="single" w:sz="8" w:space="0" w:color="FEFFFF"/>
              <w:right w:val="single" w:sz="8" w:space="0" w:color="FEFFFF"/>
            </w:tcBorders>
            <w:shd w:val="clear" w:color="000000" w:fill="FDE4EC"/>
            <w:vAlign w:val="center"/>
          </w:tcPr>
          <w:p w14:paraId="6517F7FE" w14:textId="21110FCE" w:rsidR="00DD7FEF" w:rsidRPr="00DD7FEF" w:rsidRDefault="00DD7FEF" w:rsidP="00DF2625">
            <w:pPr>
              <w:autoSpaceDE/>
              <w:autoSpaceDN/>
              <w:adjustRightInd/>
              <w:spacing w:after="0" w:line="240" w:lineRule="auto"/>
              <w:rPr>
                <w:rFonts w:asciiTheme="minorHAnsi" w:eastAsia="Times New Roman" w:hAnsiTheme="minorHAnsi" w:cstheme="minorHAnsi"/>
                <w:sz w:val="20"/>
                <w:szCs w:val="20"/>
                <w:lang w:eastAsia="en-CA"/>
              </w:rPr>
            </w:pPr>
            <w:r>
              <w:rPr>
                <w:rFonts w:asciiTheme="minorHAnsi" w:eastAsia="Times New Roman" w:hAnsiTheme="minorHAnsi" w:cstheme="minorHAnsi"/>
                <w:sz w:val="20"/>
                <w:szCs w:val="20"/>
                <w:lang w:eastAsia="en-CA"/>
              </w:rPr>
              <w:t>Getting Started with Exercise 1</w:t>
            </w:r>
          </w:p>
        </w:tc>
      </w:tr>
      <w:tr w:rsidR="00DF2625" w:rsidRPr="00DD7FEF" w14:paraId="497637A8" w14:textId="77777777" w:rsidTr="00DD7FEF">
        <w:trPr>
          <w:trHeight w:val="283"/>
        </w:trPr>
        <w:tc>
          <w:tcPr>
            <w:tcW w:w="1411" w:type="pct"/>
            <w:tcBorders>
              <w:top w:val="nil"/>
              <w:left w:val="single" w:sz="8" w:space="0" w:color="FEFFFF"/>
              <w:bottom w:val="single" w:sz="8" w:space="0" w:color="FEFFFF"/>
              <w:right w:val="single" w:sz="8" w:space="0" w:color="FEFFFF"/>
            </w:tcBorders>
            <w:shd w:val="clear" w:color="000000" w:fill="F67AA6"/>
            <w:noWrap/>
            <w:vAlign w:val="center"/>
            <w:hideMark/>
          </w:tcPr>
          <w:p w14:paraId="0069AA8B" w14:textId="77777777" w:rsidR="00DF2625" w:rsidRPr="00DD7FEF" w:rsidRDefault="00DF2625" w:rsidP="00DF2625">
            <w:pPr>
              <w:autoSpaceDE/>
              <w:autoSpaceDN/>
              <w:adjustRightInd/>
              <w:spacing w:after="0" w:line="240" w:lineRule="auto"/>
              <w:rPr>
                <w:rFonts w:asciiTheme="minorHAnsi" w:eastAsia="Times New Roman" w:hAnsiTheme="minorHAnsi" w:cstheme="minorHAnsi"/>
                <w:b/>
                <w:bCs/>
                <w:sz w:val="20"/>
                <w:szCs w:val="20"/>
                <w:lang w:eastAsia="en-CA"/>
              </w:rPr>
            </w:pPr>
            <w:r w:rsidRPr="00DD7FEF">
              <w:rPr>
                <w:rFonts w:asciiTheme="minorHAnsi" w:eastAsia="Times New Roman" w:hAnsiTheme="minorHAnsi" w:cstheme="minorHAnsi"/>
                <w:b/>
                <w:bCs/>
                <w:sz w:val="20"/>
                <w:szCs w:val="20"/>
                <w:lang w:eastAsia="en-CA"/>
              </w:rPr>
              <w:t>Practical Exercise(s) and Application</w:t>
            </w:r>
          </w:p>
        </w:tc>
        <w:tc>
          <w:tcPr>
            <w:tcW w:w="1291" w:type="pct"/>
            <w:tcBorders>
              <w:top w:val="nil"/>
              <w:left w:val="nil"/>
              <w:bottom w:val="single" w:sz="8" w:space="0" w:color="FEFFFF"/>
              <w:right w:val="single" w:sz="8" w:space="0" w:color="FEFFFF"/>
            </w:tcBorders>
            <w:shd w:val="clear" w:color="000000" w:fill="FBC9DB"/>
            <w:noWrap/>
            <w:vAlign w:val="center"/>
            <w:hideMark/>
          </w:tcPr>
          <w:p w14:paraId="70C04DCA" w14:textId="77777777" w:rsidR="00DF2625" w:rsidRPr="00DD7FEF" w:rsidRDefault="00DF2625"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Self-Study Exercise</w:t>
            </w:r>
          </w:p>
        </w:tc>
        <w:tc>
          <w:tcPr>
            <w:tcW w:w="2298" w:type="pct"/>
            <w:tcBorders>
              <w:top w:val="nil"/>
              <w:left w:val="nil"/>
              <w:bottom w:val="single" w:sz="8" w:space="0" w:color="FEFFFF"/>
              <w:right w:val="single" w:sz="8" w:space="0" w:color="FEFFFF"/>
            </w:tcBorders>
            <w:shd w:val="clear" w:color="000000" w:fill="FBC9DB"/>
            <w:vAlign w:val="center"/>
            <w:hideMark/>
          </w:tcPr>
          <w:p w14:paraId="1C75408A" w14:textId="347D8EC0" w:rsidR="00DF2625" w:rsidRPr="00DD7FEF" w:rsidRDefault="00DF2625"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Exercise 1</w:t>
            </w:r>
          </w:p>
        </w:tc>
      </w:tr>
      <w:tr w:rsidR="00DF2625" w:rsidRPr="00DD7FEF" w14:paraId="5D46E2CB" w14:textId="77777777" w:rsidTr="00DD7FEF">
        <w:trPr>
          <w:trHeight w:val="283"/>
        </w:trPr>
        <w:tc>
          <w:tcPr>
            <w:tcW w:w="1411" w:type="pct"/>
            <w:tcBorders>
              <w:top w:val="nil"/>
              <w:left w:val="single" w:sz="8" w:space="0" w:color="FEFFFF"/>
              <w:bottom w:val="single" w:sz="8" w:space="0" w:color="FEFFFF"/>
              <w:right w:val="single" w:sz="8" w:space="0" w:color="FEFFFF"/>
            </w:tcBorders>
            <w:shd w:val="clear" w:color="000000" w:fill="F67AA6"/>
            <w:noWrap/>
            <w:vAlign w:val="center"/>
            <w:hideMark/>
          </w:tcPr>
          <w:p w14:paraId="78D50D4D" w14:textId="29F31A70" w:rsidR="00DF2625" w:rsidRPr="00DD7FEF" w:rsidRDefault="00943B6B" w:rsidP="00DF2625">
            <w:pPr>
              <w:autoSpaceDE/>
              <w:autoSpaceDN/>
              <w:adjustRightInd/>
              <w:spacing w:after="0" w:line="240" w:lineRule="auto"/>
              <w:rPr>
                <w:rFonts w:asciiTheme="minorHAnsi" w:eastAsia="Times New Roman" w:hAnsiTheme="minorHAnsi" w:cstheme="minorHAnsi"/>
                <w:b/>
                <w:bCs/>
                <w:sz w:val="20"/>
                <w:szCs w:val="20"/>
                <w:lang w:eastAsia="en-CA"/>
              </w:rPr>
            </w:pPr>
            <w:r w:rsidRPr="00DD7FEF">
              <w:rPr>
                <w:rFonts w:asciiTheme="minorHAnsi" w:eastAsia="Times New Roman" w:hAnsiTheme="minorHAnsi" w:cstheme="minorHAnsi"/>
                <w:b/>
                <w:bCs/>
                <w:sz w:val="20"/>
                <w:szCs w:val="20"/>
                <w:lang w:eastAsia="en-CA"/>
              </w:rPr>
              <w:t>Support on Slack</w:t>
            </w:r>
          </w:p>
        </w:tc>
        <w:tc>
          <w:tcPr>
            <w:tcW w:w="1291" w:type="pct"/>
            <w:tcBorders>
              <w:top w:val="nil"/>
              <w:left w:val="nil"/>
              <w:bottom w:val="single" w:sz="8" w:space="0" w:color="FEFFFF"/>
              <w:right w:val="single" w:sz="8" w:space="0" w:color="FEFFFF"/>
            </w:tcBorders>
            <w:shd w:val="clear" w:color="000000" w:fill="FBC9DB"/>
            <w:noWrap/>
            <w:vAlign w:val="center"/>
            <w:hideMark/>
          </w:tcPr>
          <w:p w14:paraId="206C2FB2" w14:textId="0414358B" w:rsidR="00DF2625" w:rsidRPr="00DD7FEF" w:rsidRDefault="00943B6B"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Optional</w:t>
            </w:r>
          </w:p>
        </w:tc>
        <w:tc>
          <w:tcPr>
            <w:tcW w:w="2298" w:type="pct"/>
            <w:tcBorders>
              <w:top w:val="nil"/>
              <w:left w:val="nil"/>
              <w:bottom w:val="single" w:sz="8" w:space="0" w:color="FEFFFF"/>
              <w:right w:val="single" w:sz="8" w:space="0" w:color="FEFFFF"/>
            </w:tcBorders>
            <w:shd w:val="clear" w:color="000000" w:fill="FBC9DB"/>
            <w:vAlign w:val="center"/>
            <w:hideMark/>
          </w:tcPr>
          <w:p w14:paraId="716E88B7" w14:textId="77777777" w:rsidR="00DF2625" w:rsidRPr="00DD7FEF" w:rsidRDefault="00DF2625" w:rsidP="00DF2625">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For learners to engage more deeply with materials or ask questions relating to the self-study exercise (optional)</w:t>
            </w:r>
          </w:p>
        </w:tc>
      </w:tr>
    </w:tbl>
    <w:p w14:paraId="69E97E64" w14:textId="1470A41C" w:rsidR="00CF5BC3" w:rsidRPr="00CF5BC3" w:rsidRDefault="00CF5BC3" w:rsidP="00CF5BC3">
      <w:pPr>
        <w:sectPr w:rsidR="00CF5BC3" w:rsidRPr="00CF5BC3" w:rsidSect="00496105">
          <w:pgSz w:w="15840" w:h="12240" w:orient="landscape"/>
          <w:pgMar w:top="1440" w:right="2079" w:bottom="1440" w:left="1440" w:header="708" w:footer="708" w:gutter="0"/>
          <w:cols w:space="708"/>
          <w:docGrid w:linePitch="360"/>
        </w:sectPr>
      </w:pPr>
    </w:p>
    <w:p w14:paraId="3333058A" w14:textId="2C7E6E98" w:rsidR="005E6841" w:rsidRDefault="00F774AC" w:rsidP="005E6841">
      <w:pPr>
        <w:pStyle w:val="Heading2"/>
      </w:pPr>
      <w:bookmarkStart w:id="12" w:name="_Content"/>
      <w:bookmarkStart w:id="13" w:name="_Toc119161476"/>
      <w:bookmarkEnd w:id="12"/>
      <w:r>
        <w:lastRenderedPageBreak/>
        <w:t xml:space="preserve">Prior to Joining on Day 1: </w:t>
      </w:r>
      <w:r w:rsidR="004A4D40">
        <w:t>Pre-</w:t>
      </w:r>
      <w:r w:rsidR="007A31E6">
        <w:t>Course Work</w:t>
      </w:r>
      <w:bookmarkEnd w:id="13"/>
    </w:p>
    <w:p w14:paraId="1ACC5AF8" w14:textId="41C7E890" w:rsidR="0060026E" w:rsidRDefault="0060026E" w:rsidP="00950AEB">
      <w:pPr>
        <w:pStyle w:val="Heading3"/>
      </w:pPr>
      <w:r>
        <w:t>Pre-Learning</w:t>
      </w:r>
    </w:p>
    <w:p w14:paraId="07378418" w14:textId="769F7FAA" w:rsidR="0060026E" w:rsidRDefault="00002366" w:rsidP="00002366">
      <w:r>
        <w:t xml:space="preserve">These resources are required pre-learning for Day 1 of the Introduction to R for Public Health Investigations course.  </w:t>
      </w:r>
      <w:r w:rsidR="0065247C">
        <w:t xml:space="preserve">All materials (unless a weblink has been provided in this guide) are located </w:t>
      </w:r>
      <w:r w:rsidR="00DD7FEF">
        <w:t>in your course materials</w:t>
      </w:r>
      <w:r w:rsidR="00AC00FC">
        <w:t xml:space="preserve"> from GitHub</w:t>
      </w:r>
      <w:r w:rsidR="002B6CAA">
        <w:t xml:space="preserve"> in the “Pre-Learning” folder.</w:t>
      </w:r>
    </w:p>
    <w:p w14:paraId="3C2DE5D8" w14:textId="01BA4533" w:rsidR="0060026E" w:rsidRDefault="0060026E" w:rsidP="00002366">
      <w:pPr>
        <w:pStyle w:val="Heading5"/>
      </w:pPr>
      <w:bookmarkStart w:id="14" w:name="_Toc86854209"/>
      <w:r>
        <w:t>10 Considerations for Data Analysis</w:t>
      </w:r>
      <w:bookmarkEnd w:id="14"/>
    </w:p>
    <w:p w14:paraId="47D7699B" w14:textId="3EEDE589" w:rsidR="0060026E" w:rsidRDefault="0060026E" w:rsidP="0060026E">
      <w:r>
        <w:t>This handout provides an overview of the 10 considerations for data analysis that we will revisit throughout the training.</w:t>
      </w:r>
      <w:r w:rsidR="00496105">
        <w:t xml:space="preserve"> While it is best to use your judgement to decide how much time you will need to review this resource, we estimate that you will need </w:t>
      </w:r>
      <w:r w:rsidR="00496105" w:rsidRPr="00496105">
        <w:rPr>
          <w:b/>
        </w:rPr>
        <w:t>5-10 minutes</w:t>
      </w:r>
      <w:r w:rsidR="00496105">
        <w:t>.</w:t>
      </w:r>
    </w:p>
    <w:p w14:paraId="2DFB4CDB" w14:textId="3CDD63DF" w:rsidR="0060026E" w:rsidRDefault="002B6CAA" w:rsidP="0060026E">
      <w:pPr>
        <w:rPr>
          <w:color w:val="007F7F" w:themeColor="text2" w:themeShade="40"/>
        </w:rPr>
      </w:pPr>
      <w:r>
        <w:t xml:space="preserve">Link - English: </w:t>
      </w:r>
      <w:hyperlink r:id="rId24" w:history="1">
        <w:r w:rsidRPr="002B6CAA">
          <w:rPr>
            <w:rStyle w:val="Hyperlink"/>
            <w:color w:val="007F7F" w:themeColor="text2" w:themeShade="40"/>
          </w:rPr>
          <w:t>https://drive.google.com/file/d/1mTV52q3PZLMEVcbQdV22QgoqTAHa51uS/view?usp=share_link</w:t>
        </w:r>
      </w:hyperlink>
      <w:r w:rsidRPr="002B6CAA">
        <w:rPr>
          <w:color w:val="007F7F" w:themeColor="text2" w:themeShade="40"/>
        </w:rPr>
        <w:t xml:space="preserve"> </w:t>
      </w:r>
    </w:p>
    <w:p w14:paraId="7F641097" w14:textId="3CE33739" w:rsidR="002B6CAA" w:rsidRDefault="002B6CAA" w:rsidP="0060026E">
      <w:r w:rsidRPr="002B6CAA">
        <w:rPr>
          <w:color w:val="323332" w:themeColor="text1"/>
        </w:rPr>
        <w:t xml:space="preserve">Link – French: </w:t>
      </w:r>
      <w:hyperlink r:id="rId25" w:history="1">
        <w:r w:rsidRPr="004E6989">
          <w:rPr>
            <w:rStyle w:val="Hyperlink"/>
            <w:color w:val="007F7F" w:themeColor="hyperlink" w:themeShade="40"/>
          </w:rPr>
          <w:t>https://drive.google.com/file/d/1e8PUpkRzbicmS4WoDyU75IrDI8lpt8Gv/view?usp=share_link</w:t>
        </w:r>
      </w:hyperlink>
      <w:r>
        <w:rPr>
          <w:color w:val="007F7F" w:themeColor="text2" w:themeShade="40"/>
        </w:rPr>
        <w:t xml:space="preserve"> </w:t>
      </w:r>
    </w:p>
    <w:p w14:paraId="1CC03677" w14:textId="10F16793" w:rsidR="0060026E" w:rsidRDefault="0060026E" w:rsidP="00002366">
      <w:pPr>
        <w:pStyle w:val="Heading5"/>
      </w:pPr>
      <w:bookmarkStart w:id="15" w:name="_Toc86854210"/>
      <w:r>
        <w:t>Introducing R</w:t>
      </w:r>
      <w:bookmarkEnd w:id="15"/>
    </w:p>
    <w:p w14:paraId="14F642F5" w14:textId="77777777" w:rsidR="0060026E" w:rsidRDefault="0060026E" w:rsidP="0060026E">
      <w:r>
        <w:t>These videos provide an overview of why R is a useful software for epidemiologists to work with, as well as an overview of the RStudio interface.</w:t>
      </w:r>
    </w:p>
    <w:p w14:paraId="46736EAB" w14:textId="78204AF2" w:rsidR="0060026E" w:rsidRDefault="0060026E" w:rsidP="0060026E">
      <w:pPr>
        <w:pStyle w:val="ListParagraph"/>
        <w:numPr>
          <w:ilvl w:val="0"/>
          <w:numId w:val="42"/>
        </w:numPr>
      </w:pPr>
      <w:r>
        <w:t>Day1_Ben Introduces R.mp4</w:t>
      </w:r>
      <w:r w:rsidR="00496105">
        <w:t xml:space="preserve"> (</w:t>
      </w:r>
      <w:r w:rsidR="00496105" w:rsidRPr="00496105">
        <w:rPr>
          <w:b/>
        </w:rPr>
        <w:t>Duration: 10 mins</w:t>
      </w:r>
      <w:r w:rsidR="00496105">
        <w:t>)</w:t>
      </w:r>
    </w:p>
    <w:p w14:paraId="424857DC" w14:textId="1EE0C51F" w:rsidR="002B6CAA" w:rsidRDefault="002B6CAA" w:rsidP="002B6CAA">
      <w:pPr>
        <w:pStyle w:val="ListParagraph"/>
      </w:pPr>
      <w:r>
        <w:t xml:space="preserve">Link: </w:t>
      </w:r>
      <w:hyperlink r:id="rId26" w:history="1">
        <w:r w:rsidRPr="004E6989">
          <w:rPr>
            <w:rStyle w:val="Hyperlink"/>
            <w:color w:val="007F7F" w:themeColor="hyperlink" w:themeShade="40"/>
          </w:rPr>
          <w:t>https://drive.google.com/file/d/1FTWh9t23QAv4-9BlpzbURuepQ309c0Wi/view?usp=share_link</w:t>
        </w:r>
      </w:hyperlink>
      <w:r>
        <w:rPr>
          <w:color w:val="007F7F" w:themeColor="background1" w:themeShade="40"/>
        </w:rPr>
        <w:t xml:space="preserve"> </w:t>
      </w:r>
    </w:p>
    <w:p w14:paraId="66A115E0" w14:textId="1201079E" w:rsidR="0060026E" w:rsidRDefault="0060026E" w:rsidP="0060026E">
      <w:pPr>
        <w:pStyle w:val="ListParagraph"/>
        <w:numPr>
          <w:ilvl w:val="0"/>
          <w:numId w:val="42"/>
        </w:numPr>
      </w:pPr>
      <w:r>
        <w:t>Day1_Joanne walks us through the basics.mp4</w:t>
      </w:r>
      <w:r w:rsidR="00496105">
        <w:t xml:space="preserve"> (</w:t>
      </w:r>
      <w:r w:rsidR="00496105" w:rsidRPr="00496105">
        <w:rPr>
          <w:b/>
        </w:rPr>
        <w:t>Duration 10 mins</w:t>
      </w:r>
      <w:r w:rsidR="00496105">
        <w:t>)</w:t>
      </w:r>
    </w:p>
    <w:p w14:paraId="592C4287" w14:textId="5ECC2726" w:rsidR="002B6CAA" w:rsidRPr="0060026E" w:rsidRDefault="002B6CAA" w:rsidP="002B6CAA">
      <w:pPr>
        <w:pStyle w:val="ListParagraph"/>
      </w:pPr>
      <w:r>
        <w:t xml:space="preserve">Link: </w:t>
      </w:r>
      <w:hyperlink r:id="rId27" w:history="1">
        <w:r w:rsidRPr="002B6CAA">
          <w:rPr>
            <w:rStyle w:val="Hyperlink"/>
            <w:color w:val="007F7F" w:themeColor="background1" w:themeShade="40"/>
          </w:rPr>
          <w:t>https://drive.google.com/file/d/1-iqxv11-Ay17GEvtZKYdmS4nkhDbrUR6/view?usp=share_link</w:t>
        </w:r>
      </w:hyperlink>
      <w:r w:rsidRPr="002B6CAA">
        <w:rPr>
          <w:color w:val="007F7F" w:themeColor="background1" w:themeShade="40"/>
        </w:rPr>
        <w:t xml:space="preserve"> </w:t>
      </w:r>
    </w:p>
    <w:p w14:paraId="40157254" w14:textId="15BBB11F" w:rsidR="00E20232" w:rsidRDefault="0005285F" w:rsidP="00002366">
      <w:pPr>
        <w:pStyle w:val="Heading3"/>
      </w:pPr>
      <w:r>
        <w:t>Intro to R:</w:t>
      </w:r>
      <w:r w:rsidR="00E20232">
        <w:t xml:space="preserve"> Pre-Course Self-Study Module</w:t>
      </w:r>
    </w:p>
    <w:p w14:paraId="02816CB7" w14:textId="228FAC26" w:rsidR="00E20232" w:rsidRPr="008C40A2" w:rsidRDefault="00E20232" w:rsidP="00380690">
      <w:pPr>
        <w:rPr>
          <w:rStyle w:val="Hyperlink"/>
          <w:color w:val="323332" w:themeColor="text1"/>
          <w:u w:val="none"/>
        </w:rPr>
      </w:pPr>
      <w:r w:rsidRPr="4433C550">
        <w:rPr>
          <w:rStyle w:val="Hyperlink"/>
          <w:color w:val="323332" w:themeColor="text1"/>
          <w:u w:val="none"/>
        </w:rPr>
        <w:t xml:space="preserve">These resources were shared as part of the </w:t>
      </w:r>
      <w:r w:rsidR="005C4C28">
        <w:rPr>
          <w:rStyle w:val="Hyperlink"/>
          <w:color w:val="323332" w:themeColor="text1"/>
          <w:u w:val="none"/>
        </w:rPr>
        <w:t xml:space="preserve">Intro </w:t>
      </w:r>
      <w:r w:rsidR="002B6CAA">
        <w:rPr>
          <w:rStyle w:val="Hyperlink"/>
          <w:color w:val="323332" w:themeColor="text1"/>
          <w:u w:val="none"/>
        </w:rPr>
        <w:t>t</w:t>
      </w:r>
      <w:r w:rsidR="005C4C28">
        <w:rPr>
          <w:rStyle w:val="Hyperlink"/>
          <w:color w:val="323332" w:themeColor="text1"/>
          <w:u w:val="none"/>
        </w:rPr>
        <w:t xml:space="preserve">o R </w:t>
      </w:r>
      <w:r w:rsidRPr="4433C550">
        <w:rPr>
          <w:rStyle w:val="Hyperlink"/>
          <w:color w:val="323332" w:themeColor="text1"/>
          <w:u w:val="none"/>
        </w:rPr>
        <w:t xml:space="preserve">Pre-Course Self-Study Module </w:t>
      </w:r>
      <w:r w:rsidR="005C4C28">
        <w:rPr>
          <w:rStyle w:val="Hyperlink"/>
          <w:color w:val="323332" w:themeColor="text1"/>
          <w:u w:val="none"/>
        </w:rPr>
        <w:t>in advance of this</w:t>
      </w:r>
      <w:r w:rsidR="0005285F" w:rsidRPr="4433C550">
        <w:rPr>
          <w:rStyle w:val="Hyperlink"/>
          <w:color w:val="323332" w:themeColor="text1"/>
          <w:u w:val="none"/>
        </w:rPr>
        <w:t xml:space="preserve"> course. The materials review</w:t>
      </w:r>
      <w:r w:rsidRPr="4433C550">
        <w:rPr>
          <w:rStyle w:val="Hyperlink"/>
          <w:color w:val="323332" w:themeColor="text1"/>
          <w:u w:val="none"/>
        </w:rPr>
        <w:t xml:space="preserve"> should have been compl</w:t>
      </w:r>
      <w:r w:rsidR="005C4C28">
        <w:rPr>
          <w:rStyle w:val="Hyperlink"/>
          <w:color w:val="323332" w:themeColor="text1"/>
          <w:u w:val="none"/>
        </w:rPr>
        <w:t>eted prior to joining</w:t>
      </w:r>
      <w:r w:rsidRPr="4433C550">
        <w:rPr>
          <w:rStyle w:val="Hyperlink"/>
          <w:color w:val="323332" w:themeColor="text1"/>
          <w:u w:val="none"/>
        </w:rPr>
        <w:t>. Should you need a refresher, here is a list of learning resources pertinent to Day 1 of the Introduction to R for Public Health Investigations course.</w:t>
      </w:r>
    </w:p>
    <w:p w14:paraId="2F705653" w14:textId="77777777" w:rsidR="00E20232" w:rsidRDefault="00E20232" w:rsidP="00A82444">
      <w:pPr>
        <w:pStyle w:val="Heading4"/>
        <w:rPr>
          <w:rStyle w:val="Heading4Char"/>
        </w:rPr>
      </w:pPr>
      <w:r>
        <w:rPr>
          <w:b/>
          <w:noProof/>
          <w:sz w:val="28"/>
          <w:szCs w:val="28"/>
          <w:lang w:eastAsia="en-CA"/>
        </w:rPr>
        <w:drawing>
          <wp:inline distT="0" distB="0" distL="0" distR="0" wp14:anchorId="768D780B" wp14:editId="2C433596">
            <wp:extent cx="438150" cy="381000"/>
            <wp:effectExtent l="0" t="0" r="0" b="0"/>
            <wp:docPr id="14" name="Picture 14" descr="sex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xtant"/>
                    <pic:cNvPicPr>
                      <a:picLocks noChangeAspect="1" noChangeArrowheads="1"/>
                    </pic:cNvPicPr>
                  </pic:nvPicPr>
                  <pic:blipFill>
                    <a:blip r:embed="rId28" cstate="print">
                      <a:extLst>
                        <a:ext uri="{28A0092B-C50C-407E-A947-70E740481C1C}">
                          <a14:useLocalDpi xmlns:a14="http://schemas.microsoft.com/office/drawing/2010/main" val="0"/>
                        </a:ext>
                      </a:extLst>
                    </a:blip>
                    <a:srcRect t="436" b="436"/>
                    <a:stretch>
                      <a:fillRect/>
                    </a:stretch>
                  </pic:blipFill>
                  <pic:spPr bwMode="auto">
                    <a:xfrm>
                      <a:off x="0" y="0"/>
                      <a:ext cx="438150" cy="381000"/>
                    </a:xfrm>
                    <a:prstGeom prst="rect">
                      <a:avLst/>
                    </a:prstGeom>
                    <a:noFill/>
                    <a:ln>
                      <a:noFill/>
                    </a:ln>
                  </pic:spPr>
                </pic:pic>
              </a:graphicData>
            </a:graphic>
          </wp:inline>
        </w:drawing>
      </w:r>
      <w:r>
        <w:rPr>
          <w:b/>
          <w:sz w:val="28"/>
          <w:szCs w:val="28"/>
        </w:rPr>
        <w:tab/>
      </w:r>
      <w:r w:rsidRPr="00002366">
        <w:rPr>
          <w:rStyle w:val="Heading4Char"/>
        </w:rPr>
        <w:t>Mandatory Sea Time: The Essentials</w:t>
      </w:r>
    </w:p>
    <w:p w14:paraId="77A26C80" w14:textId="77777777" w:rsidR="00A82444" w:rsidRPr="00A82444" w:rsidRDefault="00A82444" w:rsidP="00A82444"/>
    <w:p w14:paraId="03AC7124" w14:textId="77777777" w:rsidR="00E20232" w:rsidRDefault="00E20232" w:rsidP="00002366">
      <w:pPr>
        <w:pStyle w:val="Heading5"/>
      </w:pPr>
      <w:r>
        <w:t>Virtual Training with the Training and Development Unit</w:t>
      </w:r>
    </w:p>
    <w:p w14:paraId="097D3465" w14:textId="77777777" w:rsidR="00E20232" w:rsidRDefault="00E20232" w:rsidP="00E20232">
      <w:pPr>
        <w:spacing w:after="120"/>
      </w:pPr>
      <w:r w:rsidRPr="00230172">
        <w:t xml:space="preserve">Duration: </w:t>
      </w:r>
      <w:r w:rsidRPr="00CA2BCC">
        <w:rPr>
          <w:b/>
          <w:bCs/>
        </w:rPr>
        <w:t>5 minutes</w:t>
      </w:r>
    </w:p>
    <w:p w14:paraId="234FB0A7" w14:textId="77777777" w:rsidR="00E20232" w:rsidRDefault="00E20232" w:rsidP="00E20232">
      <w:r>
        <w:lastRenderedPageBreak/>
        <w:t xml:space="preserve">This video provides an overview of the Training and Development Unit’s approach to training in the virtual environment: </w:t>
      </w:r>
      <w:hyperlink r:id="rId29" w:history="1">
        <w:r>
          <w:rPr>
            <w:rStyle w:val="Hyperlink"/>
          </w:rPr>
          <w:t>https://www.youtube.com/watch?v=lTDS6KgIGPg</w:t>
        </w:r>
      </w:hyperlink>
      <w:r>
        <w:t xml:space="preserve"> </w:t>
      </w:r>
    </w:p>
    <w:p w14:paraId="4338C5B8" w14:textId="77777777" w:rsidR="00E20232" w:rsidRDefault="00E20232" w:rsidP="00002366">
      <w:pPr>
        <w:pStyle w:val="Heading5"/>
      </w:pPr>
      <w:bookmarkStart w:id="16" w:name="_How_to_Succeed_1"/>
      <w:bookmarkEnd w:id="16"/>
      <w:r>
        <w:t>Finding Success with Virtual Training</w:t>
      </w:r>
    </w:p>
    <w:p w14:paraId="7405EF85" w14:textId="77777777" w:rsidR="00E20232" w:rsidRDefault="00E20232" w:rsidP="00E20232">
      <w:pPr>
        <w:spacing w:after="120"/>
      </w:pPr>
      <w:r w:rsidRPr="00230172">
        <w:t xml:space="preserve">Duration: </w:t>
      </w:r>
      <w:r w:rsidRPr="00CA2BCC">
        <w:rPr>
          <w:b/>
          <w:bCs/>
        </w:rPr>
        <w:t>4 minutes</w:t>
      </w:r>
    </w:p>
    <w:p w14:paraId="22C2ACB1" w14:textId="77777777" w:rsidR="00E20232" w:rsidRDefault="00E20232" w:rsidP="00E20232">
      <w:r>
        <w:t xml:space="preserve">This video provides an overview of how learners can find success in virtual training with the Training and Development Unit: </w:t>
      </w:r>
      <w:hyperlink r:id="rId30" w:history="1">
        <w:r w:rsidRPr="002B6CAA">
          <w:rPr>
            <w:rStyle w:val="Hyperlink"/>
            <w:color w:val="007F7F" w:themeColor="background1" w:themeShade="40"/>
          </w:rPr>
          <w:t>https://www.youtube.com/watch?v=CNo4rIg4nU8</w:t>
        </w:r>
      </w:hyperlink>
      <w:r>
        <w:t xml:space="preserve"> </w:t>
      </w:r>
    </w:p>
    <w:p w14:paraId="2167C105" w14:textId="77777777" w:rsidR="00E20232" w:rsidRDefault="00E20232" w:rsidP="00002366">
      <w:pPr>
        <w:pStyle w:val="Heading5"/>
      </w:pPr>
      <w:bookmarkStart w:id="17" w:name="_Technical_Check:_Install"/>
      <w:bookmarkEnd w:id="17"/>
      <w:r>
        <w:t>Technical Check: Install R and RStudio</w:t>
      </w:r>
    </w:p>
    <w:p w14:paraId="24649191" w14:textId="77777777" w:rsidR="00E20232" w:rsidRPr="002B6CAA" w:rsidRDefault="00E20232" w:rsidP="00E20232">
      <w:pPr>
        <w:rPr>
          <w:color w:val="007F7F" w:themeColor="background1" w:themeShade="40"/>
        </w:rPr>
      </w:pPr>
      <w:bookmarkStart w:id="18" w:name="_Technical_Check:_Overview"/>
      <w:bookmarkEnd w:id="18"/>
      <w:r>
        <w:t>Learners should have R (4.0.2) and RStudio (1.3.959.0) installed on their computers prior to joining the course. Those joining from CFEP will have this software pre-installed on their PHAC computers. Others joining from other areas within PHAC will need to open a ticket with the National Service Desk to have this software installed on their machines in advance. In the event individuals wish to join the course using computers not issued by PHAC, the following tutorial will aide them in installing R and RStudio on their computer themselves</w:t>
      </w:r>
      <w:r>
        <w:rPr>
          <w:color w:val="007F7F" w:themeColor="accent6" w:themeShade="40"/>
        </w:rPr>
        <w:t xml:space="preserve">. </w:t>
      </w:r>
      <w:hyperlink r:id="rId31" w:anchor="install-r-windows" w:history="1">
        <w:r w:rsidRPr="002B6CAA">
          <w:rPr>
            <w:rStyle w:val="Hyperlink"/>
            <w:color w:val="007F7F" w:themeColor="background1" w:themeShade="40"/>
          </w:rPr>
          <w:t>https://techvidvan.com/tutorials/install-r/#install-r-windows</w:t>
        </w:r>
      </w:hyperlink>
      <w:r w:rsidRPr="002B6CAA">
        <w:rPr>
          <w:color w:val="007F7F" w:themeColor="background1" w:themeShade="40"/>
        </w:rPr>
        <w:t xml:space="preserve"> </w:t>
      </w:r>
    </w:p>
    <w:p w14:paraId="41313CB8" w14:textId="77777777" w:rsidR="00E20232" w:rsidRDefault="00E20232" w:rsidP="00002366">
      <w:pPr>
        <w:pStyle w:val="Heading5"/>
      </w:pPr>
      <w:r>
        <w:t>Technical Check: Overview of RStudio User Interface</w:t>
      </w:r>
    </w:p>
    <w:p w14:paraId="18F33EE8" w14:textId="77777777" w:rsidR="00E20232" w:rsidRDefault="00E20232" w:rsidP="00E20232">
      <w:pPr>
        <w:spacing w:after="120"/>
      </w:pPr>
      <w:r w:rsidRPr="00230172">
        <w:t xml:space="preserve">Duration: </w:t>
      </w:r>
      <w:r w:rsidRPr="00CA2BCC">
        <w:rPr>
          <w:b/>
          <w:bCs/>
        </w:rPr>
        <w:t>6 minutes</w:t>
      </w:r>
    </w:p>
    <w:p w14:paraId="46C0F883" w14:textId="77777777" w:rsidR="00E20232" w:rsidRDefault="00E20232" w:rsidP="00E20232">
      <w:r>
        <w:t xml:space="preserve">The RStudio interface makes R much more user friendly and allows for many different aspects of the program to be available at the user’s fingertips through a series of panels. However, this setup still may be foreign and intimidating to the novice user. This YouTube video indicates what is available where: </w:t>
      </w:r>
      <w:hyperlink r:id="rId32" w:history="1">
        <w:r w:rsidRPr="004131CA">
          <w:rPr>
            <w:rStyle w:val="Hyperlink"/>
            <w:color w:val="007F7F" w:themeColor="text2" w:themeShade="40"/>
          </w:rPr>
          <w:t>https://www.youtube.com/watch?v=5YmcEYTSN7k</w:t>
        </w:r>
      </w:hyperlink>
      <w:r w:rsidRPr="004131CA">
        <w:rPr>
          <w:color w:val="007F7F" w:themeColor="text2" w:themeShade="40"/>
        </w:rPr>
        <w:t xml:space="preserve"> </w:t>
      </w:r>
    </w:p>
    <w:p w14:paraId="740A9633" w14:textId="77777777" w:rsidR="00E20232" w:rsidRDefault="00E20232" w:rsidP="00002366">
      <w:pPr>
        <w:pStyle w:val="Heading5"/>
      </w:pPr>
      <w:bookmarkStart w:id="19" w:name="_Technical_Check:_Install_1"/>
      <w:bookmarkEnd w:id="19"/>
      <w:r>
        <w:t>Technical Check: Install R Packages</w:t>
      </w:r>
    </w:p>
    <w:p w14:paraId="55310FD9" w14:textId="77777777" w:rsidR="00E20232" w:rsidRPr="004131CA" w:rsidRDefault="00E20232" w:rsidP="00E20232">
      <w:pPr>
        <w:rPr>
          <w:rStyle w:val="FollowedHyperlink"/>
          <w:color w:val="007F7F" w:themeColor="text2" w:themeShade="40"/>
        </w:rPr>
      </w:pPr>
      <w:bookmarkStart w:id="20" w:name="_Technical_Check:_Loading"/>
      <w:bookmarkStart w:id="21" w:name="_Technical_Check:_Importing"/>
      <w:bookmarkEnd w:id="20"/>
      <w:bookmarkEnd w:id="21"/>
      <w:r>
        <w:t xml:space="preserve">This tutorial reviews how to install packages in R. It is critical that learners understand how to install packages prior to joining the course. Note: this tutorial covers features that will not be required in the course (e.g., R-Forge, Bioconductor, Jupyter Notebook): </w:t>
      </w:r>
      <w:hyperlink r:id="rId33" w:history="1">
        <w:r w:rsidRPr="004131CA">
          <w:rPr>
            <w:rStyle w:val="Hyperlink"/>
            <w:color w:val="007F7F" w:themeColor="text2" w:themeShade="40"/>
          </w:rPr>
          <w:t>https://r-coder.com/install-r-packages/</w:t>
        </w:r>
      </w:hyperlink>
    </w:p>
    <w:p w14:paraId="5639D245" w14:textId="77777777" w:rsidR="00E20232" w:rsidRDefault="00E20232" w:rsidP="00002366">
      <w:pPr>
        <w:pStyle w:val="Heading5"/>
      </w:pPr>
      <w:r>
        <w:t>Technical Check: Importing Data into R</w:t>
      </w:r>
    </w:p>
    <w:p w14:paraId="03448420" w14:textId="77777777" w:rsidR="00E20232" w:rsidRDefault="00E20232" w:rsidP="00E20232">
      <w:pPr>
        <w:autoSpaceDE/>
        <w:adjustRightInd/>
        <w:spacing w:after="480" w:line="240" w:lineRule="auto"/>
        <w:rPr>
          <w:rStyle w:val="Hyperlink"/>
          <w:color w:val="007F7F" w:themeColor="text2" w:themeShade="40"/>
        </w:rPr>
      </w:pPr>
      <w:r>
        <w:t xml:space="preserve">Importing data into R is the first step of any data analysis and is therefore important to be comfortable with prior to starting the course. This tutorial covers several different ways of loading data into R, including flat-format files (e.g., csv, txt), files from Excel (e.g., .xlsx, .xls), loading r-data files (.rds) and provides additional links for connecting and loading data sets from common database programs (e.g., MySQL). Learners for the Introduction to R for Public Health Investigations course should focus on loading flat files and files from Excel: </w:t>
      </w:r>
      <w:hyperlink r:id="rId34" w:history="1">
        <w:r w:rsidRPr="004131CA">
          <w:rPr>
            <w:rStyle w:val="Hyperlink"/>
            <w:color w:val="007F7F" w:themeColor="text2" w:themeShade="40"/>
          </w:rPr>
          <w:t>https://uc-r.github.io/import</w:t>
        </w:r>
      </w:hyperlink>
    </w:p>
    <w:p w14:paraId="6212017A" w14:textId="77777777" w:rsidR="002B6CAA" w:rsidRDefault="002B6CAA" w:rsidP="00E20232">
      <w:pPr>
        <w:autoSpaceDE/>
        <w:adjustRightInd/>
        <w:spacing w:after="480" w:line="240" w:lineRule="auto"/>
        <w:rPr>
          <w:rStyle w:val="Hyperlink"/>
        </w:rPr>
      </w:pPr>
    </w:p>
    <w:p w14:paraId="776B6C4A" w14:textId="77777777" w:rsidR="00E20232" w:rsidRDefault="00E20232" w:rsidP="00A82444">
      <w:pPr>
        <w:pStyle w:val="Heading4"/>
        <w:rPr>
          <w:rStyle w:val="Heading4Char"/>
        </w:rPr>
      </w:pPr>
      <w:r>
        <w:rPr>
          <w:noProof/>
          <w:lang w:eastAsia="en-CA"/>
        </w:rPr>
        <w:lastRenderedPageBreak/>
        <w:drawing>
          <wp:inline distT="0" distB="0" distL="0" distR="0" wp14:anchorId="2D8FB28B" wp14:editId="1E709D2A">
            <wp:extent cx="438150" cy="381000"/>
            <wp:effectExtent l="0" t="0" r="0" b="0"/>
            <wp:docPr id="15" name="Picture 15" descr="treasur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35" cstate="print">
                      <a:extLst>
                        <a:ext uri="{28A0092B-C50C-407E-A947-70E740481C1C}">
                          <a14:useLocalDpi xmlns:a14="http://schemas.microsoft.com/office/drawing/2010/main" val="0"/>
                        </a:ext>
                      </a:extLst>
                    </a:blip>
                    <a:srcRect t="1051" b="1051"/>
                    <a:stretch>
                      <a:fillRect/>
                    </a:stretch>
                  </pic:blipFill>
                  <pic:spPr>
                    <a:xfrm>
                      <a:off x="0" y="0"/>
                      <a:ext cx="438150" cy="381000"/>
                    </a:xfrm>
                    <a:prstGeom prst="rect">
                      <a:avLst/>
                    </a:prstGeom>
                  </pic:spPr>
                </pic:pic>
              </a:graphicData>
            </a:graphic>
          </wp:inline>
        </w:drawing>
      </w:r>
      <w:r>
        <w:tab/>
      </w:r>
      <w:r w:rsidRPr="505B82D3">
        <w:rPr>
          <w:rStyle w:val="Heading4Char"/>
        </w:rPr>
        <w:t>Swab The Decks: Foundational Concepts</w:t>
      </w:r>
    </w:p>
    <w:p w14:paraId="1BC3F830" w14:textId="77777777" w:rsidR="00A82444" w:rsidRPr="00A82444" w:rsidRDefault="00A82444" w:rsidP="00A82444"/>
    <w:p w14:paraId="6F265DA6" w14:textId="77777777" w:rsidR="00E20232" w:rsidRDefault="00E20232" w:rsidP="00002366">
      <w:pPr>
        <w:pStyle w:val="Heading5"/>
      </w:pPr>
      <w:r>
        <w:t>What is Data Wrangling?</w:t>
      </w:r>
    </w:p>
    <w:p w14:paraId="2DE3926E" w14:textId="77777777" w:rsidR="00E20232" w:rsidRDefault="00E20232" w:rsidP="00E20232">
      <w:r>
        <w:t xml:space="preserve">Duration: </w:t>
      </w:r>
      <w:r>
        <w:rPr>
          <w:b/>
        </w:rPr>
        <w:t>9 minutes</w:t>
      </w:r>
    </w:p>
    <w:p w14:paraId="0E7559CF" w14:textId="77777777" w:rsidR="00E20232" w:rsidRPr="004131CA" w:rsidRDefault="00E20232" w:rsidP="00E20232">
      <w:pPr>
        <w:rPr>
          <w:rStyle w:val="Hyperlink"/>
          <w:color w:val="007F7F" w:themeColor="text2" w:themeShade="40"/>
        </w:rPr>
      </w:pPr>
      <w:r>
        <w:t>Data wrangling is too often the most time-consuming part of data science and applied statistics. Two tidyverse packages, tidyr and dplyr, help make data manipulation tasks easier. Keep your code clean and clear and reduce the cognitive load required for common but often complex data science tasks. This video is the first in a series of four, reviewing concepts such as tibbles, viewing data, the pipe operator, and data wrangling generally</w:t>
      </w:r>
      <w:r w:rsidRPr="505B82D3">
        <w:rPr>
          <w:color w:val="007F7F" w:themeColor="accent6" w:themeShade="40"/>
        </w:rPr>
        <w:t xml:space="preserve">. </w:t>
      </w:r>
      <w:hyperlink r:id="rId36">
        <w:r w:rsidRPr="505B82D3">
          <w:rPr>
            <w:rStyle w:val="Hyperlink"/>
            <w:color w:val="007F7F" w:themeColor="accent6" w:themeShade="40"/>
          </w:rPr>
          <w:t>https://www.youtube.com/watch?v=jOd65mR1zfw</w:t>
        </w:r>
      </w:hyperlink>
      <w:r w:rsidRPr="505B82D3">
        <w:rPr>
          <w:rStyle w:val="Hyperlink"/>
          <w:color w:val="007F7F" w:themeColor="accent6" w:themeShade="40"/>
        </w:rPr>
        <w:t xml:space="preserve"> </w:t>
      </w:r>
    </w:p>
    <w:p w14:paraId="4703177E" w14:textId="77777777" w:rsidR="00E20232" w:rsidRDefault="00E20232" w:rsidP="00002366">
      <w:pPr>
        <w:pStyle w:val="Heading5"/>
      </w:pPr>
      <w:r>
        <w:t>Tidy data and tidyr</w:t>
      </w:r>
    </w:p>
    <w:p w14:paraId="5CA90694" w14:textId="77777777" w:rsidR="00E20232" w:rsidRDefault="00E20232" w:rsidP="00E20232">
      <w:r>
        <w:t xml:space="preserve">Duration: </w:t>
      </w:r>
      <w:r>
        <w:rPr>
          <w:b/>
        </w:rPr>
        <w:t>18 minutes</w:t>
      </w:r>
    </w:p>
    <w:p w14:paraId="5B6E3262" w14:textId="77777777" w:rsidR="00E20232" w:rsidRPr="004131CA" w:rsidRDefault="00E20232" w:rsidP="00E20232">
      <w:pPr>
        <w:rPr>
          <w:color w:val="007F7F" w:themeColor="text2" w:themeShade="40"/>
        </w:rPr>
      </w:pPr>
      <w:r>
        <w:t>Data wrangling is too often the most time-consuming part of data science and applied statistics. Two tidyverse packages, tidyr and dplyr, help make data manipulation tasks easier. Keep your code clean and clear and reduce the cognitive load required for common but often complex data science tasks. This video is the second in a series of four, reviewing concepts such as tidy data and the tidyr package</w:t>
      </w:r>
      <w:r w:rsidRPr="004131CA">
        <w:rPr>
          <w:color w:val="auto"/>
        </w:rPr>
        <w:t>.</w:t>
      </w:r>
      <w:r w:rsidRPr="004131CA">
        <w:rPr>
          <w:color w:val="007F7F" w:themeColor="text2" w:themeShade="40"/>
        </w:rPr>
        <w:t xml:space="preserve"> </w:t>
      </w:r>
      <w:hyperlink r:id="rId37" w:history="1">
        <w:r w:rsidRPr="004131CA">
          <w:rPr>
            <w:rStyle w:val="Hyperlink"/>
            <w:color w:val="007F7F" w:themeColor="text2" w:themeShade="40"/>
          </w:rPr>
          <w:t>https://youtu.be/1ELALQlO-yM</w:t>
        </w:r>
      </w:hyperlink>
      <w:r w:rsidRPr="004131CA">
        <w:rPr>
          <w:color w:val="007F7F" w:themeColor="text2" w:themeShade="40"/>
        </w:rPr>
        <w:t xml:space="preserve"> </w:t>
      </w:r>
    </w:p>
    <w:p w14:paraId="28A61C93" w14:textId="77777777" w:rsidR="00E20232" w:rsidRDefault="00E20232" w:rsidP="00002366">
      <w:pPr>
        <w:pStyle w:val="Heading5"/>
      </w:pPr>
      <w:r>
        <w:t>Dates in R</w:t>
      </w:r>
    </w:p>
    <w:p w14:paraId="07A30D78" w14:textId="77777777" w:rsidR="00E20232" w:rsidRPr="004131CA" w:rsidRDefault="00E20232" w:rsidP="00E20232">
      <w:pPr>
        <w:rPr>
          <w:rStyle w:val="Hyperlink"/>
          <w:color w:val="007F7F" w:themeColor="background1" w:themeShade="40"/>
        </w:rPr>
      </w:pPr>
      <w:bookmarkStart w:id="22" w:name="_Foundational_Concepts:_What"/>
      <w:bookmarkStart w:id="23" w:name="_Foundational_Concepts:_Tidy"/>
      <w:bookmarkStart w:id="24" w:name="_Foundational_Concepts:_ggplot"/>
      <w:bookmarkEnd w:id="22"/>
      <w:bookmarkEnd w:id="23"/>
      <w:bookmarkEnd w:id="24"/>
      <w:r>
        <w:t xml:space="preserve">Working with dates and times can be one of the most challenging parts of any statistical software too. The following tutorial covers the basics of date, time, and date-time classes in R, and is a good place to start to begin learning about these concepts, and why they can be so challenging: </w:t>
      </w:r>
      <w:hyperlink r:id="rId38" w:history="1">
        <w:r w:rsidRPr="004131CA">
          <w:rPr>
            <w:rStyle w:val="Hyperlink"/>
            <w:color w:val="007F7F" w:themeColor="background1" w:themeShade="40"/>
          </w:rPr>
          <w:t>https://www.neonscience.org/resources/learning-hub/tutorials/dc-convert-date-time-posix-r</w:t>
        </w:r>
      </w:hyperlink>
      <w:r w:rsidRPr="004131CA">
        <w:rPr>
          <w:rStyle w:val="Hyperlink"/>
          <w:color w:val="007F7F" w:themeColor="background1" w:themeShade="40"/>
        </w:rPr>
        <w:t xml:space="preserve"> </w:t>
      </w:r>
    </w:p>
    <w:p w14:paraId="154874CF" w14:textId="77777777" w:rsidR="00E20232" w:rsidRPr="004131CA" w:rsidRDefault="00E20232" w:rsidP="00E20232">
      <w:pPr>
        <w:rPr>
          <w:rStyle w:val="Hyperlink"/>
          <w:color w:val="007F7F" w:themeColor="background1" w:themeShade="40"/>
        </w:rPr>
      </w:pPr>
      <w:r>
        <w:t xml:space="preserve">The </w:t>
      </w:r>
      <w:r>
        <w:rPr>
          <w:b/>
        </w:rPr>
        <w:t>lubridate</w:t>
      </w:r>
      <w:r>
        <w:t xml:space="preserve"> package, written for the expanded tidyverse, was created to help alleviate some of the common frustrations in working with date and time data. Please review Chapter 10.3 of the following resource to gain an overview of common functions within the </w:t>
      </w:r>
      <w:r>
        <w:rPr>
          <w:b/>
        </w:rPr>
        <w:t>lubridate</w:t>
      </w:r>
      <w:r>
        <w:t xml:space="preserve"> package: </w:t>
      </w:r>
      <w:hyperlink r:id="rId39" w:history="1">
        <w:r w:rsidRPr="004131CA">
          <w:rPr>
            <w:rStyle w:val="Hyperlink"/>
            <w:color w:val="007F7F" w:themeColor="background1" w:themeShade="40"/>
          </w:rPr>
          <w:t>https://bookdown.org/hneth/ds4psy/10-3-time-lubridate.html</w:t>
        </w:r>
      </w:hyperlink>
      <w:r w:rsidRPr="004131CA">
        <w:rPr>
          <w:rStyle w:val="Hyperlink"/>
          <w:color w:val="007F7F" w:themeColor="background1" w:themeShade="40"/>
        </w:rPr>
        <w:t xml:space="preserve"> </w:t>
      </w:r>
    </w:p>
    <w:p w14:paraId="17B5F63A" w14:textId="4DE16B6F" w:rsidR="00E20232" w:rsidRDefault="00E20232" w:rsidP="00E20232">
      <w:r>
        <w:t>Working with dates and times can be challenging and complex – so please don’t feel that you need to master these concepts before joining the course. If you want to learn more about working with these data types – check out the additional resources included at the end of th</w:t>
      </w:r>
      <w:r w:rsidR="004131CA">
        <w:t>e</w:t>
      </w:r>
      <w:r>
        <w:t xml:space="preserve"> pre-course self study </w:t>
      </w:r>
      <w:r w:rsidR="004131CA">
        <w:t>module</w:t>
      </w:r>
      <w:r>
        <w:t xml:space="preserve">! </w:t>
      </w:r>
    </w:p>
    <w:p w14:paraId="184C8CF5" w14:textId="77777777" w:rsidR="002B6CAA" w:rsidRDefault="002B6CAA" w:rsidP="00E20232"/>
    <w:p w14:paraId="3AB3DE6C" w14:textId="77777777" w:rsidR="00E20232" w:rsidRDefault="00E20232" w:rsidP="00002366">
      <w:pPr>
        <w:pStyle w:val="Heading5"/>
      </w:pPr>
      <w:r>
        <w:lastRenderedPageBreak/>
        <w:t>ggplot</w:t>
      </w:r>
    </w:p>
    <w:p w14:paraId="2168966D" w14:textId="77777777" w:rsidR="00E20232" w:rsidRDefault="00E20232" w:rsidP="00E20232">
      <w:r>
        <w:t xml:space="preserve">Duration: </w:t>
      </w:r>
      <w:r>
        <w:rPr>
          <w:b/>
        </w:rPr>
        <w:t>5 minutes</w:t>
      </w:r>
    </w:p>
    <w:p w14:paraId="445F881F" w14:textId="77777777" w:rsidR="00E20232" w:rsidRDefault="00E20232" w:rsidP="00E20232">
      <w:pPr>
        <w:rPr>
          <w:rStyle w:val="Hyperlink"/>
          <w:color w:val="007F7F" w:themeColor="background1" w:themeShade="40"/>
        </w:rPr>
      </w:pPr>
      <w:r>
        <w:t>This YouTube video reviews the use of the ggplot2 package to create a scatter plot and histogram. This video makes use of a pre-installed dataset allowing for viewers to follow along</w:t>
      </w:r>
      <w:r w:rsidRPr="004131CA">
        <w:rPr>
          <w:color w:val="007F7F" w:themeColor="background1" w:themeShade="40"/>
        </w:rPr>
        <w:t xml:space="preserve">: </w:t>
      </w:r>
      <w:hyperlink r:id="rId40" w:history="1">
        <w:r w:rsidRPr="004131CA">
          <w:rPr>
            <w:rStyle w:val="Hyperlink"/>
            <w:color w:val="007F7F" w:themeColor="background1" w:themeShade="40"/>
          </w:rPr>
          <w:t>https://www.youtube.com/watch?v=ccLi41JwkbQ</w:t>
        </w:r>
      </w:hyperlink>
      <w:r w:rsidRPr="004131CA">
        <w:rPr>
          <w:rStyle w:val="Hyperlink"/>
          <w:color w:val="007F7F" w:themeColor="background1" w:themeShade="40"/>
        </w:rPr>
        <w:t xml:space="preserve"> </w:t>
      </w:r>
    </w:p>
    <w:p w14:paraId="07F497AD" w14:textId="77777777" w:rsidR="002B6CAA" w:rsidRPr="004131CA" w:rsidRDefault="002B6CAA" w:rsidP="00E20232">
      <w:pPr>
        <w:rPr>
          <w:rStyle w:val="Hyperlink"/>
          <w:color w:val="007F7F" w:themeColor="background1" w:themeShade="40"/>
        </w:rPr>
      </w:pPr>
    </w:p>
    <w:p w14:paraId="58A71BBB" w14:textId="1DA8716C" w:rsidR="0090013D" w:rsidRDefault="0065247C" w:rsidP="00950AEB">
      <w:pPr>
        <w:pStyle w:val="Heading2"/>
      </w:pPr>
      <w:bookmarkStart w:id="25" w:name="_Toc119161477"/>
      <w:r>
        <w:t>Af</w:t>
      </w:r>
      <w:r w:rsidR="00A82444">
        <w:t>ter Joining on D</w:t>
      </w:r>
      <w:r>
        <w:t xml:space="preserve">ay 1: </w:t>
      </w:r>
      <w:r w:rsidR="00CB37DD">
        <w:t>Practical Exercise(s) and Application</w:t>
      </w:r>
      <w:bookmarkEnd w:id="25"/>
    </w:p>
    <w:p w14:paraId="64C223F5" w14:textId="7F1CE3F8" w:rsidR="0090013D" w:rsidRDefault="00137749" w:rsidP="00137749">
      <w:r>
        <w:t>For after joining the virtual classroom.</w:t>
      </w:r>
    </w:p>
    <w:p w14:paraId="4F5479E3" w14:textId="7E3C63A2" w:rsidR="00137749" w:rsidRDefault="002B6CAA" w:rsidP="0065247C">
      <w:pPr>
        <w:pStyle w:val="Heading3"/>
      </w:pPr>
      <w:r>
        <w:t>Optional Resource</w:t>
      </w:r>
    </w:p>
    <w:p w14:paraId="28027D9D" w14:textId="6EA2FB0E" w:rsidR="0065247C" w:rsidRPr="00750B5E" w:rsidRDefault="0065247C" w:rsidP="0065247C">
      <w:pPr>
        <w:rPr>
          <w:b/>
        </w:rPr>
      </w:pPr>
      <w:r w:rsidRPr="00750B5E">
        <w:rPr>
          <w:b/>
        </w:rPr>
        <w:t>Duration: 1</w:t>
      </w:r>
      <w:r w:rsidR="002B6CAA">
        <w:rPr>
          <w:b/>
        </w:rPr>
        <w:t>5</w:t>
      </w:r>
      <w:r w:rsidRPr="00750B5E">
        <w:rPr>
          <w:b/>
        </w:rPr>
        <w:t xml:space="preserve"> mins</w:t>
      </w:r>
    </w:p>
    <w:p w14:paraId="13EA652F" w14:textId="3438F182" w:rsidR="002B6CAA" w:rsidRDefault="002B6CAA" w:rsidP="002B6CAA">
      <w:pPr>
        <w:autoSpaceDE/>
        <w:autoSpaceDN/>
        <w:adjustRightInd/>
        <w:spacing w:after="160" w:line="259" w:lineRule="auto"/>
        <w:rPr>
          <w:color w:val="007F7F" w:themeColor="background1" w:themeShade="40"/>
        </w:rPr>
      </w:pPr>
      <w:r>
        <w:t xml:space="preserve">A recording of an earlier version of the here package demonstration: </w:t>
      </w:r>
      <w:hyperlink r:id="rId41" w:history="1">
        <w:r w:rsidRPr="002B6CAA">
          <w:rPr>
            <w:rStyle w:val="Hyperlink"/>
            <w:color w:val="007F7F" w:themeColor="background1" w:themeShade="40"/>
          </w:rPr>
          <w:t>https://drive.google.com/file/d/1RB0Rb1Pk3w4kEUv-IU9-GWF-v3BrlViu/view?usp=share_link</w:t>
        </w:r>
      </w:hyperlink>
      <w:r w:rsidRPr="002B6CAA">
        <w:rPr>
          <w:color w:val="007F7F" w:themeColor="background1" w:themeShade="40"/>
        </w:rPr>
        <w:t xml:space="preserve"> </w:t>
      </w:r>
    </w:p>
    <w:p w14:paraId="430865DF" w14:textId="77777777" w:rsidR="002B6CAA" w:rsidRPr="002B6CAA" w:rsidRDefault="002B6CAA" w:rsidP="002B6CAA">
      <w:pPr>
        <w:autoSpaceDE/>
        <w:autoSpaceDN/>
        <w:adjustRightInd/>
        <w:spacing w:after="160" w:line="259" w:lineRule="auto"/>
      </w:pPr>
    </w:p>
    <w:p w14:paraId="0E66422E" w14:textId="417675D7" w:rsidR="00137749" w:rsidRDefault="00137749" w:rsidP="00137749">
      <w:pPr>
        <w:pStyle w:val="Heading3"/>
      </w:pPr>
      <w:bookmarkStart w:id="26" w:name="_Toc56177726"/>
      <w:r>
        <w:t xml:space="preserve">Exercise </w:t>
      </w:r>
      <w:bookmarkEnd w:id="26"/>
      <w:r w:rsidR="00157989">
        <w:t>1</w:t>
      </w:r>
    </w:p>
    <w:p w14:paraId="2B25314B" w14:textId="77777777" w:rsidR="00EF765F" w:rsidRDefault="00EF765F" w:rsidP="00EF765F">
      <w:r>
        <w:t>Note: there is dedicated course time for practice with exercises 1, 2, or 3 (your choice) on day 4 of the course. Course facilitators will be available on Slack and Zoom for your questions.</w:t>
      </w:r>
    </w:p>
    <w:p w14:paraId="4AA08254" w14:textId="77777777" w:rsidR="0065247C" w:rsidRPr="00750B5E" w:rsidRDefault="0065247C" w:rsidP="0065247C">
      <w:pPr>
        <w:rPr>
          <w:b/>
        </w:rPr>
      </w:pPr>
      <w:r w:rsidRPr="00750B5E">
        <w:rPr>
          <w:b/>
        </w:rPr>
        <w:t>Duration: 130 mins</w:t>
      </w:r>
    </w:p>
    <w:p w14:paraId="699AC318" w14:textId="77777777" w:rsidR="003F6F41" w:rsidRDefault="003F6F41" w:rsidP="003F6F41">
      <w:r>
        <w:t>Get as far as you can with this exercise within 2 hours and 10 minutes (maximum). Don’t worry if you need extra time. The learning curve for R is steep and learners will benefit most from time spent practicing. We will be scheduling a follow-up webinar to debrief on the exercises several weeks out from the end of this course (date to be announced). Prior to that debrief, reach out to your facilitators on Slack or by email if you require assistance with the course material.</w:t>
      </w:r>
    </w:p>
    <w:p w14:paraId="0AB4AC02" w14:textId="26898A33" w:rsidR="0065247C" w:rsidRDefault="0065247C" w:rsidP="0065247C">
      <w:r>
        <w:t>We recommend:</w:t>
      </w:r>
    </w:p>
    <w:p w14:paraId="503773E2" w14:textId="78683AC1" w:rsidR="0065247C" w:rsidRDefault="0065247C" w:rsidP="0065247C">
      <w:pPr>
        <w:pStyle w:val="ListParagraph"/>
        <w:numPr>
          <w:ilvl w:val="0"/>
          <w:numId w:val="33"/>
        </w:numPr>
      </w:pPr>
      <w:r w:rsidRPr="004D1A95">
        <w:rPr>
          <w:u w:val="single"/>
        </w:rPr>
        <w:t>Novice users</w:t>
      </w:r>
      <w:r w:rsidR="00A82444">
        <w:rPr>
          <w:u w:val="single"/>
        </w:rPr>
        <w:t xml:space="preserve"> (Boatswains)</w:t>
      </w:r>
      <w:r w:rsidRPr="004D1A95">
        <w:rPr>
          <w:u w:val="single"/>
        </w:rPr>
        <w:t>:</w:t>
      </w:r>
      <w:r>
        <w:t xml:space="preserve"> Instead of writing out the code from the images provided, follow along the workbook with the R script for the exercise. Prioritise running the code piece by piece to understand what a chunk of code does, and what specific functions are doing rather than being able to write code and troubleshoot.</w:t>
      </w:r>
    </w:p>
    <w:p w14:paraId="7A6596EA" w14:textId="4EC87F94" w:rsidR="0065247C" w:rsidRDefault="0065247C" w:rsidP="0065247C">
      <w:pPr>
        <w:pStyle w:val="ListParagraph"/>
        <w:numPr>
          <w:ilvl w:val="0"/>
          <w:numId w:val="33"/>
        </w:numPr>
      </w:pPr>
      <w:r w:rsidRPr="004D1A95">
        <w:rPr>
          <w:u w:val="single"/>
        </w:rPr>
        <w:t>Beginner/Intermediate users</w:t>
      </w:r>
      <w:r w:rsidR="00A82444">
        <w:rPr>
          <w:u w:val="single"/>
        </w:rPr>
        <w:t xml:space="preserve"> (First Mates)</w:t>
      </w:r>
      <w:r w:rsidRPr="004D1A95">
        <w:rPr>
          <w:u w:val="single"/>
        </w:rPr>
        <w:t>:</w:t>
      </w:r>
      <w:r>
        <w:t xml:space="preserve"> R code is provided as a screen capture image in the workbook. You should have sufficient understanding of coding to get a general sense of what the code is doing by reading it (with the assistance of the help documentation and a few Google searches as needed). It is our intention to have you write the code out from the workbook as you progress through the scenario.</w:t>
      </w:r>
    </w:p>
    <w:p w14:paraId="265B8BD7" w14:textId="637A5F96" w:rsidR="0065247C" w:rsidRDefault="0065247C" w:rsidP="0065247C">
      <w:pPr>
        <w:pStyle w:val="ListParagraph"/>
        <w:numPr>
          <w:ilvl w:val="0"/>
          <w:numId w:val="33"/>
        </w:numPr>
      </w:pPr>
      <w:r w:rsidRPr="001B65DC">
        <w:rPr>
          <w:u w:val="single"/>
        </w:rPr>
        <w:lastRenderedPageBreak/>
        <w:t>Advanced users</w:t>
      </w:r>
      <w:r w:rsidR="00A82444">
        <w:rPr>
          <w:u w:val="single"/>
        </w:rPr>
        <w:t xml:space="preserve"> (Master Mariners)</w:t>
      </w:r>
      <w:r w:rsidRPr="001B65DC">
        <w:rPr>
          <w:u w:val="single"/>
        </w:rPr>
        <w:t>:</w:t>
      </w:r>
      <w:r>
        <w:t xml:space="preserve"> We encourage you to try writing your own code where you like and contrast it with the code used for the exercise, and to help your peers as questions arise.</w:t>
      </w:r>
    </w:p>
    <w:p w14:paraId="1161FEF0" w14:textId="77777777" w:rsidR="0065247C" w:rsidRDefault="0065247C" w:rsidP="0065247C">
      <w:pPr>
        <w:pStyle w:val="Heading4"/>
      </w:pPr>
      <w:r>
        <w:t>Scenario</w:t>
      </w:r>
    </w:p>
    <w:p w14:paraId="777DF24F" w14:textId="77777777" w:rsidR="0065247C" w:rsidRDefault="0065247C" w:rsidP="0065247C">
      <w:pPr>
        <w:pStyle w:val="ListParagraph"/>
        <w:ind w:left="0"/>
      </w:pPr>
      <w:r>
        <w:t>It is the beginning of December, 2020. You are placed in the Office of the Provincial Health Officer at the British Columbia Ministry of Health. You and your public health colleagues are busy responding to the COVID-19 pandemic and developing an understanding of the occurrence of COVID-19 in the province. One of the items requested by the Provincial Health Officer for her situational awareness is a regularly updated analysis of COVID-19 in other Canadian jurisdictions. It is your job to produce the figures and share them with the team compiling information for the Provincial Health Officer.</w:t>
      </w:r>
    </w:p>
    <w:p w14:paraId="35C5B896" w14:textId="77777777" w:rsidR="0065247C" w:rsidRDefault="0065247C" w:rsidP="0065247C">
      <w:pPr>
        <w:pStyle w:val="Heading4"/>
      </w:pPr>
      <w:r>
        <w:t>Materials</w:t>
      </w:r>
    </w:p>
    <w:p w14:paraId="7D471DF1" w14:textId="3DCA13D2" w:rsidR="0065247C" w:rsidRDefault="0065247C" w:rsidP="0065247C">
      <w:r>
        <w:t xml:space="preserve">All materials are located on </w:t>
      </w:r>
      <w:r w:rsidR="002B6CAA">
        <w:t xml:space="preserve">GitHub. </w:t>
      </w:r>
      <w:r>
        <w:t>For this exercise you will need:</w:t>
      </w:r>
    </w:p>
    <w:p w14:paraId="2C54A362" w14:textId="77777777" w:rsidR="0065247C" w:rsidRDefault="0065247C" w:rsidP="0065247C">
      <w:pPr>
        <w:pStyle w:val="ListParagraph"/>
        <w:numPr>
          <w:ilvl w:val="0"/>
          <w:numId w:val="34"/>
        </w:numPr>
      </w:pPr>
      <w:r>
        <w:t>An internet connection</w:t>
      </w:r>
    </w:p>
    <w:p w14:paraId="460CB1C1" w14:textId="77777777" w:rsidR="0065247C" w:rsidRDefault="0065247C" w:rsidP="0065247C">
      <w:pPr>
        <w:pStyle w:val="ListParagraph"/>
        <w:numPr>
          <w:ilvl w:val="0"/>
          <w:numId w:val="34"/>
        </w:numPr>
      </w:pPr>
      <w:r>
        <w:t>Intro to R Day 1 Workbook</w:t>
      </w:r>
    </w:p>
    <w:p w14:paraId="700C1A11" w14:textId="77777777" w:rsidR="0065247C" w:rsidRDefault="0065247C" w:rsidP="0065247C">
      <w:pPr>
        <w:pStyle w:val="ListParagraph"/>
        <w:numPr>
          <w:ilvl w:val="0"/>
          <w:numId w:val="34"/>
        </w:numPr>
      </w:pPr>
      <w:r w:rsidRPr="004D1A95">
        <w:t>covid19.csv</w:t>
      </w:r>
    </w:p>
    <w:p w14:paraId="1B510007" w14:textId="77777777" w:rsidR="0065247C" w:rsidRDefault="0065247C" w:rsidP="0065247C">
      <w:pPr>
        <w:pStyle w:val="ListParagraph"/>
        <w:numPr>
          <w:ilvl w:val="0"/>
          <w:numId w:val="34"/>
        </w:numPr>
      </w:pPr>
      <w:r w:rsidRPr="004D1A95">
        <w:t>01 - define_paths_Final.R</w:t>
      </w:r>
    </w:p>
    <w:p w14:paraId="0D7ADE25" w14:textId="77777777" w:rsidR="0065247C" w:rsidRDefault="0065247C" w:rsidP="0065247C">
      <w:pPr>
        <w:pStyle w:val="ListParagraph"/>
        <w:numPr>
          <w:ilvl w:val="0"/>
          <w:numId w:val="34"/>
        </w:numPr>
      </w:pPr>
      <w:r w:rsidRPr="004D1A95">
        <w:t>02 - load_libraries_Final</w:t>
      </w:r>
      <w:r>
        <w:t>.R</w:t>
      </w:r>
    </w:p>
    <w:p w14:paraId="3DA8DD80" w14:textId="77777777" w:rsidR="0065247C" w:rsidRDefault="0065247C" w:rsidP="0065247C">
      <w:pPr>
        <w:pStyle w:val="ListParagraph"/>
        <w:numPr>
          <w:ilvl w:val="0"/>
          <w:numId w:val="34"/>
        </w:numPr>
      </w:pPr>
      <w:r w:rsidRPr="004D1A95">
        <w:t>03 - import_data_Final</w:t>
      </w:r>
      <w:r>
        <w:t>.R</w:t>
      </w:r>
    </w:p>
    <w:p w14:paraId="124649D9" w14:textId="77777777" w:rsidR="0065247C" w:rsidRDefault="0065247C" w:rsidP="0065247C">
      <w:pPr>
        <w:pStyle w:val="ListParagraph"/>
        <w:numPr>
          <w:ilvl w:val="0"/>
          <w:numId w:val="34"/>
        </w:numPr>
      </w:pPr>
      <w:r w:rsidRPr="004D1A95">
        <w:t>04.1 - clean_population_denominator_Final</w:t>
      </w:r>
      <w:r>
        <w:t>.R</w:t>
      </w:r>
    </w:p>
    <w:p w14:paraId="2D8BD536" w14:textId="77777777" w:rsidR="0065247C" w:rsidRDefault="0065247C" w:rsidP="0065247C">
      <w:pPr>
        <w:pStyle w:val="ListParagraph"/>
        <w:numPr>
          <w:ilvl w:val="0"/>
          <w:numId w:val="34"/>
        </w:numPr>
      </w:pPr>
      <w:r w:rsidRPr="004D1A95">
        <w:t>04.2 - clean_phac_case_data_Final</w:t>
      </w:r>
      <w:r>
        <w:t>.R</w:t>
      </w:r>
    </w:p>
    <w:p w14:paraId="687F481D" w14:textId="77777777" w:rsidR="0065247C" w:rsidRDefault="0065247C" w:rsidP="0065247C">
      <w:pPr>
        <w:pStyle w:val="ListParagraph"/>
        <w:numPr>
          <w:ilvl w:val="0"/>
          <w:numId w:val="34"/>
        </w:numPr>
      </w:pPr>
      <w:r w:rsidRPr="004D1A95">
        <w:t>05.1 - plot_epi_curve_Final</w:t>
      </w:r>
      <w:r>
        <w:t>.R</w:t>
      </w:r>
    </w:p>
    <w:p w14:paraId="75FE7605" w14:textId="07BE5CA5" w:rsidR="0065247C" w:rsidRDefault="0065247C" w:rsidP="00002366">
      <w:pPr>
        <w:pStyle w:val="Heading4"/>
      </w:pPr>
      <w:bookmarkStart w:id="27" w:name="_Toc86854227"/>
      <w:r>
        <w:t>Exercise 1: What learners will do (conceptual)</w:t>
      </w:r>
      <w:bookmarkEnd w:id="27"/>
    </w:p>
    <w:p w14:paraId="3E0296D3" w14:textId="77777777" w:rsidR="0065247C" w:rsidRDefault="0065247C" w:rsidP="0065247C">
      <w:pPr>
        <w:pStyle w:val="ListParagraph"/>
        <w:numPr>
          <w:ilvl w:val="0"/>
          <w:numId w:val="28"/>
        </w:numPr>
      </w:pPr>
      <w:r>
        <w:t>In the context of the scenario (CMOH wants a repeat analysis from PHAC open access COVID-19 linelist):</w:t>
      </w:r>
    </w:p>
    <w:p w14:paraId="046103FB" w14:textId="77777777" w:rsidR="0065247C" w:rsidRDefault="0065247C" w:rsidP="0065247C">
      <w:pPr>
        <w:pStyle w:val="ListParagraph"/>
        <w:numPr>
          <w:ilvl w:val="1"/>
          <w:numId w:val="28"/>
        </w:numPr>
      </w:pPr>
      <w:r>
        <w:t>Manipulating dates</w:t>
      </w:r>
    </w:p>
    <w:p w14:paraId="18E27A2B" w14:textId="77777777" w:rsidR="0065247C" w:rsidRDefault="0065247C" w:rsidP="0065247C">
      <w:pPr>
        <w:pStyle w:val="ListParagraph"/>
        <w:numPr>
          <w:ilvl w:val="1"/>
          <w:numId w:val="28"/>
        </w:numPr>
      </w:pPr>
      <w:r>
        <w:t>Reshaping data</w:t>
      </w:r>
    </w:p>
    <w:p w14:paraId="4375901F" w14:textId="77777777" w:rsidR="0065247C" w:rsidRDefault="0065247C" w:rsidP="0065247C">
      <w:pPr>
        <w:pStyle w:val="ListParagraph"/>
        <w:numPr>
          <w:ilvl w:val="1"/>
          <w:numId w:val="28"/>
        </w:numPr>
      </w:pPr>
      <w:r>
        <w:t>Creating new variables</w:t>
      </w:r>
    </w:p>
    <w:p w14:paraId="1026E090" w14:textId="77777777" w:rsidR="0065247C" w:rsidRDefault="0065247C" w:rsidP="0065247C">
      <w:pPr>
        <w:pStyle w:val="ListParagraph"/>
        <w:numPr>
          <w:ilvl w:val="1"/>
          <w:numId w:val="28"/>
        </w:numPr>
      </w:pPr>
      <w:r>
        <w:t>Creating the plot</w:t>
      </w:r>
    </w:p>
    <w:p w14:paraId="3E81ABFC" w14:textId="77777777" w:rsidR="0065247C" w:rsidRPr="0058685D" w:rsidRDefault="0065247C" w:rsidP="0065247C">
      <w:pPr>
        <w:pStyle w:val="ListParagraph"/>
        <w:numPr>
          <w:ilvl w:val="1"/>
          <w:numId w:val="28"/>
        </w:numPr>
      </w:pPr>
      <w:r>
        <w:t>Automating the results</w:t>
      </w:r>
    </w:p>
    <w:p w14:paraId="0FAFBAD1" w14:textId="77777777" w:rsidR="0065247C" w:rsidRDefault="0065247C" w:rsidP="00002366">
      <w:pPr>
        <w:pStyle w:val="Heading4"/>
      </w:pPr>
      <w:bookmarkStart w:id="28" w:name="_Toc86854228"/>
      <w:r>
        <w:t>Exercise 1: What learners will do (technical)</w:t>
      </w:r>
      <w:bookmarkEnd w:id="28"/>
    </w:p>
    <w:p w14:paraId="639E965A" w14:textId="77777777" w:rsidR="0065247C" w:rsidRDefault="0065247C" w:rsidP="0065247C">
      <w:pPr>
        <w:pStyle w:val="ListParagraph"/>
        <w:numPr>
          <w:ilvl w:val="0"/>
          <w:numId w:val="4"/>
        </w:numPr>
      </w:pPr>
      <w:r>
        <w:t>Prepping to work in R</w:t>
      </w:r>
    </w:p>
    <w:p w14:paraId="55FADDE6" w14:textId="77777777" w:rsidR="0065247C" w:rsidRDefault="0065247C" w:rsidP="0065247C">
      <w:pPr>
        <w:pStyle w:val="ListParagraph"/>
        <w:numPr>
          <w:ilvl w:val="1"/>
          <w:numId w:val="4"/>
        </w:numPr>
      </w:pPr>
      <w:r>
        <w:t>Load installed packages</w:t>
      </w:r>
    </w:p>
    <w:p w14:paraId="141FAD47" w14:textId="77777777" w:rsidR="0065247C" w:rsidRDefault="0065247C" w:rsidP="0065247C">
      <w:pPr>
        <w:pStyle w:val="ListParagraph"/>
        <w:numPr>
          <w:ilvl w:val="1"/>
          <w:numId w:val="4"/>
        </w:numPr>
      </w:pPr>
      <w:r>
        <w:t>Import data</w:t>
      </w:r>
    </w:p>
    <w:p w14:paraId="1E4745C7" w14:textId="77777777" w:rsidR="0065247C" w:rsidRDefault="0065247C" w:rsidP="0065247C">
      <w:pPr>
        <w:pStyle w:val="ListParagraph"/>
        <w:numPr>
          <w:ilvl w:val="1"/>
          <w:numId w:val="4"/>
        </w:numPr>
      </w:pPr>
      <w:r>
        <w:t>Open scripts</w:t>
      </w:r>
    </w:p>
    <w:p w14:paraId="2F4C93A0" w14:textId="77777777" w:rsidR="0065247C" w:rsidRDefault="0065247C" w:rsidP="0065247C">
      <w:pPr>
        <w:pStyle w:val="ListParagraph"/>
        <w:numPr>
          <w:ilvl w:val="0"/>
          <w:numId w:val="4"/>
        </w:numPr>
      </w:pPr>
      <w:r>
        <w:t>Cleaning data</w:t>
      </w:r>
    </w:p>
    <w:p w14:paraId="27C81AAC" w14:textId="77777777" w:rsidR="0065247C" w:rsidRDefault="0065247C" w:rsidP="0065247C">
      <w:pPr>
        <w:pStyle w:val="ListParagraph"/>
        <w:numPr>
          <w:ilvl w:val="0"/>
          <w:numId w:val="4"/>
        </w:numPr>
      </w:pPr>
      <w:r>
        <w:t>Creating new variable</w:t>
      </w:r>
    </w:p>
    <w:p w14:paraId="42B3FF24" w14:textId="77777777" w:rsidR="0065247C" w:rsidRDefault="0065247C" w:rsidP="0065247C">
      <w:pPr>
        <w:pStyle w:val="ListParagraph"/>
        <w:numPr>
          <w:ilvl w:val="0"/>
          <w:numId w:val="4"/>
        </w:numPr>
      </w:pPr>
      <w:r>
        <w:lastRenderedPageBreak/>
        <w:t>Summarising data</w:t>
      </w:r>
    </w:p>
    <w:p w14:paraId="0E4FECEF" w14:textId="77777777" w:rsidR="0065247C" w:rsidRDefault="0065247C" w:rsidP="0065247C">
      <w:pPr>
        <w:pStyle w:val="ListParagraph"/>
        <w:numPr>
          <w:ilvl w:val="0"/>
          <w:numId w:val="4"/>
        </w:numPr>
      </w:pPr>
      <w:r>
        <w:t>Plotting data (epidemic curve)</w:t>
      </w:r>
    </w:p>
    <w:p w14:paraId="0BEF4592" w14:textId="02D66E80" w:rsidR="005E6841" w:rsidRPr="005E6841" w:rsidRDefault="0065247C" w:rsidP="000E686B">
      <w:pPr>
        <w:pStyle w:val="ListParagraph"/>
        <w:numPr>
          <w:ilvl w:val="0"/>
          <w:numId w:val="4"/>
        </w:numPr>
      </w:pPr>
      <w:r>
        <w:t>Automating the analysis</w:t>
      </w:r>
    </w:p>
    <w:p w14:paraId="0F43EBD9" w14:textId="77777777" w:rsidR="005E6841" w:rsidRDefault="005E6841" w:rsidP="00083BEA">
      <w:pPr>
        <w:sectPr w:rsidR="005E6841" w:rsidSect="00496105">
          <w:pgSz w:w="12240" w:h="15840"/>
          <w:pgMar w:top="2079" w:right="1440" w:bottom="1440" w:left="1440" w:header="708" w:footer="708" w:gutter="0"/>
          <w:cols w:space="708"/>
          <w:docGrid w:linePitch="360"/>
        </w:sectPr>
      </w:pPr>
    </w:p>
    <w:p w14:paraId="0EF7EDFA" w14:textId="13D59902" w:rsidR="005E6841" w:rsidRDefault="00D12397" w:rsidP="005E6841">
      <w:pPr>
        <w:pStyle w:val="Heading1"/>
      </w:pPr>
      <w:bookmarkStart w:id="29" w:name="_Toc119161478"/>
      <w:r>
        <w:lastRenderedPageBreak/>
        <w:t>Day 2</w:t>
      </w:r>
      <w:bookmarkEnd w:id="29"/>
    </w:p>
    <w:p w14:paraId="3175387A" w14:textId="6D23430D" w:rsidR="005E6841" w:rsidRPr="005E6841" w:rsidRDefault="005E6841" w:rsidP="00863F39">
      <w:pPr>
        <w:pStyle w:val="Heading2"/>
      </w:pPr>
      <w:bookmarkStart w:id="30" w:name="_Toc119161479"/>
      <w:r>
        <w:t>Schedule</w:t>
      </w:r>
      <w:bookmarkEnd w:id="30"/>
    </w:p>
    <w:tbl>
      <w:tblPr>
        <w:tblW w:w="5000" w:type="pct"/>
        <w:tblLayout w:type="fixed"/>
        <w:tblLook w:val="04A0" w:firstRow="1" w:lastRow="0" w:firstColumn="1" w:lastColumn="0" w:noHBand="0" w:noVBand="1"/>
      </w:tblPr>
      <w:tblGrid>
        <w:gridCol w:w="3533"/>
        <w:gridCol w:w="3120"/>
        <w:gridCol w:w="5658"/>
      </w:tblGrid>
      <w:tr w:rsidR="009C01F4" w:rsidRPr="00274977" w14:paraId="4986A937" w14:textId="77777777" w:rsidTr="002B6CAA">
        <w:trPr>
          <w:trHeight w:val="340"/>
        </w:trPr>
        <w:tc>
          <w:tcPr>
            <w:tcW w:w="1435" w:type="pct"/>
            <w:tcBorders>
              <w:top w:val="single" w:sz="8" w:space="0" w:color="FEFFFF"/>
              <w:left w:val="single" w:sz="8" w:space="0" w:color="FEFFFF"/>
              <w:bottom w:val="single" w:sz="8" w:space="0" w:color="FEFFFF"/>
              <w:right w:val="nil"/>
            </w:tcBorders>
            <w:shd w:val="clear" w:color="000000" w:fill="F67AA6"/>
            <w:noWrap/>
            <w:vAlign w:val="center"/>
            <w:hideMark/>
          </w:tcPr>
          <w:p w14:paraId="3FEBCB8A" w14:textId="77777777" w:rsidR="009C01F4" w:rsidRPr="002B6CAA" w:rsidRDefault="009C01F4" w:rsidP="000E30A8">
            <w:pPr>
              <w:autoSpaceDE/>
              <w:autoSpaceDN/>
              <w:adjustRightInd/>
              <w:spacing w:after="0" w:line="240" w:lineRule="auto"/>
              <w:rPr>
                <w:rFonts w:asciiTheme="minorHAnsi" w:eastAsia="Times New Roman" w:hAnsiTheme="minorHAnsi" w:cstheme="minorHAnsi"/>
                <w:b/>
                <w:bCs/>
                <w:sz w:val="20"/>
                <w:szCs w:val="20"/>
                <w:lang w:eastAsia="en-CA"/>
              </w:rPr>
            </w:pPr>
            <w:r w:rsidRPr="002B6CAA">
              <w:rPr>
                <w:rFonts w:asciiTheme="minorHAnsi" w:eastAsia="Times New Roman" w:hAnsiTheme="minorHAnsi" w:cstheme="minorHAnsi"/>
                <w:b/>
                <w:bCs/>
                <w:sz w:val="20"/>
                <w:szCs w:val="20"/>
                <w:lang w:eastAsia="en-CA"/>
              </w:rPr>
              <w:t>Session</w:t>
            </w:r>
          </w:p>
        </w:tc>
        <w:tc>
          <w:tcPr>
            <w:tcW w:w="1267" w:type="pct"/>
            <w:tcBorders>
              <w:top w:val="single" w:sz="8" w:space="0" w:color="FEFFFF"/>
              <w:left w:val="nil"/>
              <w:bottom w:val="single" w:sz="8" w:space="0" w:color="FEFFFF"/>
              <w:right w:val="nil"/>
            </w:tcBorders>
            <w:shd w:val="clear" w:color="000000" w:fill="F67AA6"/>
            <w:noWrap/>
            <w:vAlign w:val="center"/>
            <w:hideMark/>
          </w:tcPr>
          <w:p w14:paraId="53EC38BC" w14:textId="77777777" w:rsidR="009C01F4" w:rsidRPr="002B6CAA" w:rsidRDefault="009C01F4" w:rsidP="000E30A8">
            <w:pPr>
              <w:autoSpaceDE/>
              <w:autoSpaceDN/>
              <w:adjustRightInd/>
              <w:spacing w:after="0" w:line="240" w:lineRule="auto"/>
              <w:rPr>
                <w:rFonts w:asciiTheme="minorHAnsi" w:eastAsia="Times New Roman" w:hAnsiTheme="minorHAnsi" w:cstheme="minorHAnsi"/>
                <w:b/>
                <w:bCs/>
                <w:sz w:val="20"/>
                <w:szCs w:val="20"/>
                <w:lang w:eastAsia="en-CA"/>
              </w:rPr>
            </w:pPr>
            <w:r w:rsidRPr="002B6CAA">
              <w:rPr>
                <w:rFonts w:asciiTheme="minorHAnsi" w:eastAsia="Times New Roman" w:hAnsiTheme="minorHAnsi" w:cstheme="minorHAnsi"/>
                <w:b/>
                <w:bCs/>
                <w:sz w:val="20"/>
                <w:szCs w:val="20"/>
                <w:lang w:eastAsia="en-CA"/>
              </w:rPr>
              <w:t>Activity</w:t>
            </w:r>
          </w:p>
        </w:tc>
        <w:tc>
          <w:tcPr>
            <w:tcW w:w="2298" w:type="pct"/>
            <w:tcBorders>
              <w:top w:val="single" w:sz="8" w:space="0" w:color="FEFFFF"/>
              <w:left w:val="nil"/>
              <w:bottom w:val="single" w:sz="8" w:space="0" w:color="FEFFFF"/>
              <w:right w:val="nil"/>
            </w:tcBorders>
            <w:shd w:val="clear" w:color="000000" w:fill="F67AA6"/>
            <w:vAlign w:val="center"/>
            <w:hideMark/>
          </w:tcPr>
          <w:p w14:paraId="284968B4" w14:textId="77777777" w:rsidR="009C01F4" w:rsidRPr="002B6CAA" w:rsidRDefault="009C01F4" w:rsidP="000E30A8">
            <w:pPr>
              <w:autoSpaceDE/>
              <w:autoSpaceDN/>
              <w:adjustRightInd/>
              <w:spacing w:after="0" w:line="240" w:lineRule="auto"/>
              <w:rPr>
                <w:rFonts w:asciiTheme="minorHAnsi" w:eastAsia="Times New Roman" w:hAnsiTheme="minorHAnsi" w:cstheme="minorHAnsi"/>
                <w:b/>
                <w:bCs/>
                <w:sz w:val="20"/>
                <w:szCs w:val="20"/>
                <w:lang w:eastAsia="en-CA"/>
              </w:rPr>
            </w:pPr>
            <w:r w:rsidRPr="002B6CAA">
              <w:rPr>
                <w:rFonts w:asciiTheme="minorHAnsi" w:eastAsia="Times New Roman" w:hAnsiTheme="minorHAnsi" w:cstheme="minorHAnsi"/>
                <w:b/>
                <w:bCs/>
                <w:sz w:val="20"/>
                <w:szCs w:val="20"/>
                <w:lang w:eastAsia="en-CA"/>
              </w:rPr>
              <w:t>Description</w:t>
            </w:r>
          </w:p>
        </w:tc>
      </w:tr>
      <w:tr w:rsidR="009C01F4" w:rsidRPr="00274977" w14:paraId="0071DCF2" w14:textId="77777777" w:rsidTr="002B6CAA">
        <w:trPr>
          <w:trHeight w:val="340"/>
        </w:trPr>
        <w:tc>
          <w:tcPr>
            <w:tcW w:w="1435" w:type="pct"/>
            <w:vMerge w:val="restart"/>
            <w:tcBorders>
              <w:top w:val="nil"/>
              <w:left w:val="single" w:sz="8" w:space="0" w:color="FEFFFF"/>
              <w:bottom w:val="single" w:sz="8" w:space="0" w:color="FEFFFF"/>
              <w:right w:val="single" w:sz="8" w:space="0" w:color="FEFFFF"/>
            </w:tcBorders>
            <w:shd w:val="clear" w:color="000000" w:fill="F67AA6"/>
            <w:noWrap/>
            <w:vAlign w:val="center"/>
            <w:hideMark/>
          </w:tcPr>
          <w:p w14:paraId="14B1CD93" w14:textId="77777777" w:rsidR="009C01F4" w:rsidRPr="002B6CAA" w:rsidRDefault="009C01F4" w:rsidP="000E30A8">
            <w:pPr>
              <w:autoSpaceDE/>
              <w:autoSpaceDN/>
              <w:adjustRightInd/>
              <w:spacing w:after="0" w:line="240" w:lineRule="auto"/>
              <w:rPr>
                <w:rFonts w:asciiTheme="minorHAnsi" w:eastAsia="Times New Roman" w:hAnsiTheme="minorHAnsi" w:cstheme="minorHAnsi"/>
                <w:b/>
                <w:bCs/>
                <w:sz w:val="20"/>
                <w:szCs w:val="20"/>
                <w:lang w:eastAsia="en-CA"/>
              </w:rPr>
            </w:pPr>
            <w:r w:rsidRPr="002B6CAA">
              <w:rPr>
                <w:rFonts w:asciiTheme="minorHAnsi" w:eastAsia="Times New Roman" w:hAnsiTheme="minorHAnsi" w:cstheme="minorHAnsi"/>
                <w:b/>
                <w:bCs/>
                <w:sz w:val="20"/>
                <w:szCs w:val="20"/>
                <w:lang w:eastAsia="en-CA"/>
              </w:rPr>
              <w:t>Pre-Learning</w:t>
            </w:r>
          </w:p>
          <w:p w14:paraId="4E167F71" w14:textId="71E35CF1" w:rsidR="00496105" w:rsidRPr="002B6CAA" w:rsidRDefault="00496105" w:rsidP="000E30A8">
            <w:pPr>
              <w:autoSpaceDE/>
              <w:autoSpaceDN/>
              <w:adjustRightInd/>
              <w:spacing w:after="0" w:line="240" w:lineRule="auto"/>
              <w:rPr>
                <w:rFonts w:asciiTheme="minorHAnsi" w:eastAsia="Times New Roman" w:hAnsiTheme="minorHAnsi" w:cstheme="minorHAnsi"/>
                <w:b/>
                <w:bCs/>
                <w:sz w:val="20"/>
                <w:szCs w:val="20"/>
                <w:lang w:eastAsia="en-CA"/>
              </w:rPr>
            </w:pPr>
            <w:r w:rsidRPr="002B6CAA">
              <w:rPr>
                <w:rFonts w:asciiTheme="minorHAnsi" w:eastAsia="Times New Roman" w:hAnsiTheme="minorHAnsi" w:cstheme="minorHAnsi"/>
                <w:b/>
                <w:bCs/>
                <w:sz w:val="20"/>
                <w:szCs w:val="20"/>
                <w:lang w:eastAsia="en-CA"/>
              </w:rPr>
              <w:t>(set aside 30 minutes)</w:t>
            </w:r>
          </w:p>
        </w:tc>
        <w:tc>
          <w:tcPr>
            <w:tcW w:w="1267" w:type="pct"/>
            <w:tcBorders>
              <w:top w:val="nil"/>
              <w:left w:val="nil"/>
              <w:bottom w:val="single" w:sz="8" w:space="0" w:color="FEFFFF"/>
              <w:right w:val="single" w:sz="8" w:space="0" w:color="FEFFFF"/>
            </w:tcBorders>
            <w:shd w:val="clear" w:color="000000" w:fill="FBC9DB"/>
            <w:noWrap/>
            <w:vAlign w:val="center"/>
            <w:hideMark/>
          </w:tcPr>
          <w:p w14:paraId="5023F16F"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Context</w:t>
            </w:r>
          </w:p>
        </w:tc>
        <w:tc>
          <w:tcPr>
            <w:tcW w:w="2298" w:type="pct"/>
            <w:tcBorders>
              <w:top w:val="nil"/>
              <w:left w:val="nil"/>
              <w:bottom w:val="single" w:sz="8" w:space="0" w:color="FEFFFF"/>
              <w:right w:val="single" w:sz="8" w:space="0" w:color="FEFFFF"/>
            </w:tcBorders>
            <w:shd w:val="clear" w:color="000000" w:fill="FBC9DB"/>
            <w:vAlign w:val="center"/>
            <w:hideMark/>
          </w:tcPr>
          <w:p w14:paraId="0DF211EF"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TB 101 (Handout)</w:t>
            </w:r>
          </w:p>
        </w:tc>
      </w:tr>
      <w:tr w:rsidR="009C01F4" w:rsidRPr="00274977" w14:paraId="18499624" w14:textId="77777777" w:rsidTr="002B6CAA">
        <w:trPr>
          <w:trHeight w:val="340"/>
        </w:trPr>
        <w:tc>
          <w:tcPr>
            <w:tcW w:w="1435" w:type="pct"/>
            <w:vMerge/>
            <w:tcBorders>
              <w:top w:val="nil"/>
              <w:left w:val="single" w:sz="8" w:space="0" w:color="FEFFFF"/>
              <w:bottom w:val="single" w:sz="8" w:space="0" w:color="FEFFFF"/>
              <w:right w:val="single" w:sz="8" w:space="0" w:color="FEFFFF"/>
            </w:tcBorders>
            <w:vAlign w:val="center"/>
            <w:hideMark/>
          </w:tcPr>
          <w:p w14:paraId="2B35DF6C" w14:textId="77777777" w:rsidR="009C01F4" w:rsidRPr="002B6CAA" w:rsidRDefault="009C01F4" w:rsidP="000E30A8">
            <w:pPr>
              <w:autoSpaceDE/>
              <w:autoSpaceDN/>
              <w:adjustRightInd/>
              <w:spacing w:after="0" w:line="240" w:lineRule="auto"/>
              <w:rPr>
                <w:rFonts w:asciiTheme="minorHAnsi" w:eastAsia="Times New Roman" w:hAnsiTheme="minorHAnsi" w:cstheme="minorHAnsi"/>
                <w:b/>
                <w:bCs/>
                <w:sz w:val="20"/>
                <w:szCs w:val="20"/>
                <w:lang w:eastAsia="en-CA"/>
              </w:rPr>
            </w:pPr>
          </w:p>
        </w:tc>
        <w:tc>
          <w:tcPr>
            <w:tcW w:w="1267" w:type="pct"/>
            <w:tcBorders>
              <w:top w:val="nil"/>
              <w:left w:val="nil"/>
              <w:bottom w:val="single" w:sz="8" w:space="0" w:color="FEFFFF"/>
              <w:right w:val="single" w:sz="8" w:space="0" w:color="FEFFFF"/>
            </w:tcBorders>
            <w:shd w:val="clear" w:color="000000" w:fill="FBC9DB"/>
            <w:noWrap/>
            <w:vAlign w:val="center"/>
            <w:hideMark/>
          </w:tcPr>
          <w:p w14:paraId="4CC8EBDB"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Foundational Concepts</w:t>
            </w:r>
          </w:p>
        </w:tc>
        <w:tc>
          <w:tcPr>
            <w:tcW w:w="2298" w:type="pct"/>
            <w:tcBorders>
              <w:top w:val="nil"/>
              <w:left w:val="nil"/>
              <w:bottom w:val="single" w:sz="8" w:space="0" w:color="FEFFFF"/>
              <w:right w:val="single" w:sz="8" w:space="0" w:color="FEFFFF"/>
            </w:tcBorders>
            <w:shd w:val="clear" w:color="000000" w:fill="FBC9DB"/>
            <w:vAlign w:val="center"/>
            <w:hideMark/>
          </w:tcPr>
          <w:p w14:paraId="530D09AF"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Flextable (Webpage)</w:t>
            </w:r>
          </w:p>
        </w:tc>
      </w:tr>
      <w:tr w:rsidR="009C01F4" w:rsidRPr="00274977" w14:paraId="03C70F34" w14:textId="77777777" w:rsidTr="002B6CAA">
        <w:trPr>
          <w:trHeight w:val="340"/>
        </w:trPr>
        <w:tc>
          <w:tcPr>
            <w:tcW w:w="1435" w:type="pct"/>
            <w:vMerge/>
            <w:tcBorders>
              <w:top w:val="nil"/>
              <w:left w:val="single" w:sz="8" w:space="0" w:color="FEFFFF"/>
              <w:bottom w:val="single" w:sz="8" w:space="0" w:color="FEFFFF"/>
              <w:right w:val="single" w:sz="8" w:space="0" w:color="FEFFFF"/>
            </w:tcBorders>
            <w:vAlign w:val="center"/>
            <w:hideMark/>
          </w:tcPr>
          <w:p w14:paraId="5A11A949" w14:textId="77777777" w:rsidR="009C01F4" w:rsidRPr="002B6CAA" w:rsidRDefault="009C01F4" w:rsidP="000E30A8">
            <w:pPr>
              <w:autoSpaceDE/>
              <w:autoSpaceDN/>
              <w:adjustRightInd/>
              <w:spacing w:after="0" w:line="240" w:lineRule="auto"/>
              <w:rPr>
                <w:rFonts w:asciiTheme="minorHAnsi" w:eastAsia="Times New Roman" w:hAnsiTheme="minorHAnsi" w:cstheme="minorHAnsi"/>
                <w:b/>
                <w:bCs/>
                <w:sz w:val="20"/>
                <w:szCs w:val="20"/>
                <w:lang w:eastAsia="en-CA"/>
              </w:rPr>
            </w:pPr>
          </w:p>
        </w:tc>
        <w:tc>
          <w:tcPr>
            <w:tcW w:w="1267" w:type="pct"/>
            <w:tcBorders>
              <w:top w:val="nil"/>
              <w:left w:val="nil"/>
              <w:bottom w:val="single" w:sz="8" w:space="0" w:color="FEFFFF"/>
              <w:right w:val="single" w:sz="8" w:space="0" w:color="FEFFFF"/>
            </w:tcBorders>
            <w:shd w:val="clear" w:color="000000" w:fill="FBC9DB"/>
            <w:noWrap/>
            <w:vAlign w:val="center"/>
            <w:hideMark/>
          </w:tcPr>
          <w:p w14:paraId="729836EC"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Foundational Concepts</w:t>
            </w:r>
          </w:p>
        </w:tc>
        <w:tc>
          <w:tcPr>
            <w:tcW w:w="2298" w:type="pct"/>
            <w:tcBorders>
              <w:top w:val="nil"/>
              <w:left w:val="nil"/>
              <w:bottom w:val="single" w:sz="8" w:space="0" w:color="FEFFFF"/>
              <w:right w:val="single" w:sz="8" w:space="0" w:color="FEFFFF"/>
            </w:tcBorders>
            <w:shd w:val="clear" w:color="000000" w:fill="FBC9DB"/>
            <w:vAlign w:val="center"/>
            <w:hideMark/>
          </w:tcPr>
          <w:p w14:paraId="54800108"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Tidygraph (Webpage)</w:t>
            </w:r>
          </w:p>
        </w:tc>
      </w:tr>
      <w:tr w:rsidR="009C01F4" w:rsidRPr="00274977" w14:paraId="13A8B95D" w14:textId="77777777" w:rsidTr="002B6CAA">
        <w:trPr>
          <w:trHeight w:val="340"/>
        </w:trPr>
        <w:tc>
          <w:tcPr>
            <w:tcW w:w="1435" w:type="pct"/>
            <w:vMerge w:val="restart"/>
            <w:tcBorders>
              <w:top w:val="nil"/>
              <w:left w:val="single" w:sz="8" w:space="0" w:color="FEFFFF"/>
              <w:bottom w:val="single" w:sz="8" w:space="0" w:color="FEFFFF"/>
              <w:right w:val="single" w:sz="8" w:space="0" w:color="FEFFFF"/>
            </w:tcBorders>
            <w:shd w:val="clear" w:color="000000" w:fill="F67AA6"/>
            <w:noWrap/>
            <w:vAlign w:val="center"/>
            <w:hideMark/>
          </w:tcPr>
          <w:p w14:paraId="0F5C4BDD" w14:textId="77777777" w:rsidR="009C01F4" w:rsidRPr="002B6CAA" w:rsidRDefault="009C01F4" w:rsidP="000E30A8">
            <w:pPr>
              <w:autoSpaceDE/>
              <w:autoSpaceDN/>
              <w:adjustRightInd/>
              <w:spacing w:after="0" w:line="240" w:lineRule="auto"/>
              <w:rPr>
                <w:rFonts w:asciiTheme="minorHAnsi" w:eastAsia="Times New Roman" w:hAnsiTheme="minorHAnsi" w:cstheme="minorHAnsi"/>
                <w:b/>
                <w:bCs/>
                <w:sz w:val="20"/>
                <w:szCs w:val="20"/>
                <w:lang w:eastAsia="en-CA"/>
              </w:rPr>
            </w:pPr>
            <w:r w:rsidRPr="002B6CAA">
              <w:rPr>
                <w:rFonts w:asciiTheme="minorHAnsi" w:eastAsia="Times New Roman" w:hAnsiTheme="minorHAnsi" w:cstheme="minorHAnsi"/>
                <w:b/>
                <w:bCs/>
                <w:sz w:val="20"/>
                <w:szCs w:val="20"/>
                <w:lang w:eastAsia="en-CA"/>
              </w:rPr>
              <w:t>Virtual Classroom</w:t>
            </w:r>
          </w:p>
        </w:tc>
        <w:tc>
          <w:tcPr>
            <w:tcW w:w="1267" w:type="pct"/>
            <w:tcBorders>
              <w:top w:val="nil"/>
              <w:left w:val="nil"/>
              <w:bottom w:val="single" w:sz="8" w:space="0" w:color="FEFFFF"/>
              <w:right w:val="single" w:sz="8" w:space="0" w:color="FEFFFF"/>
            </w:tcBorders>
            <w:shd w:val="clear" w:color="000000" w:fill="FDE4EC"/>
            <w:noWrap/>
            <w:vAlign w:val="center"/>
            <w:hideMark/>
          </w:tcPr>
          <w:p w14:paraId="62D71A93"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Debrief</w:t>
            </w:r>
          </w:p>
        </w:tc>
        <w:tc>
          <w:tcPr>
            <w:tcW w:w="2298" w:type="pct"/>
            <w:tcBorders>
              <w:top w:val="nil"/>
              <w:left w:val="nil"/>
              <w:bottom w:val="single" w:sz="8" w:space="0" w:color="FEFFFF"/>
              <w:right w:val="single" w:sz="8" w:space="0" w:color="FEFFFF"/>
            </w:tcBorders>
            <w:shd w:val="clear" w:color="000000" w:fill="FDE4EC"/>
            <w:vAlign w:val="center"/>
            <w:hideMark/>
          </w:tcPr>
          <w:p w14:paraId="71236991"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Debrief Day 1/Exercise 1</w:t>
            </w:r>
          </w:p>
        </w:tc>
      </w:tr>
      <w:tr w:rsidR="009C01F4" w:rsidRPr="00274977" w14:paraId="6D83C60D" w14:textId="77777777" w:rsidTr="002B6CAA">
        <w:trPr>
          <w:trHeight w:val="340"/>
        </w:trPr>
        <w:tc>
          <w:tcPr>
            <w:tcW w:w="1435" w:type="pct"/>
            <w:vMerge/>
            <w:tcBorders>
              <w:top w:val="nil"/>
              <w:left w:val="single" w:sz="8" w:space="0" w:color="FEFFFF"/>
              <w:bottom w:val="single" w:sz="8" w:space="0" w:color="FEFFFF"/>
              <w:right w:val="single" w:sz="8" w:space="0" w:color="FEFFFF"/>
            </w:tcBorders>
            <w:vAlign w:val="center"/>
            <w:hideMark/>
          </w:tcPr>
          <w:p w14:paraId="4ADBD14B" w14:textId="77777777" w:rsidR="009C01F4" w:rsidRPr="002B6CAA" w:rsidRDefault="009C01F4" w:rsidP="000E30A8">
            <w:pPr>
              <w:autoSpaceDE/>
              <w:autoSpaceDN/>
              <w:adjustRightInd/>
              <w:spacing w:after="0" w:line="240" w:lineRule="auto"/>
              <w:rPr>
                <w:rFonts w:asciiTheme="minorHAnsi" w:eastAsia="Times New Roman" w:hAnsiTheme="minorHAnsi" w:cstheme="minorHAnsi"/>
                <w:b/>
                <w:bCs/>
                <w:sz w:val="20"/>
                <w:szCs w:val="20"/>
                <w:lang w:eastAsia="en-CA"/>
              </w:rPr>
            </w:pPr>
          </w:p>
        </w:tc>
        <w:tc>
          <w:tcPr>
            <w:tcW w:w="1267" w:type="pct"/>
            <w:tcBorders>
              <w:top w:val="nil"/>
              <w:left w:val="nil"/>
              <w:bottom w:val="single" w:sz="8" w:space="0" w:color="FEFFFF"/>
              <w:right w:val="single" w:sz="8" w:space="0" w:color="FEFFFF"/>
            </w:tcBorders>
            <w:shd w:val="clear" w:color="000000" w:fill="FDE4EC"/>
            <w:noWrap/>
            <w:vAlign w:val="center"/>
            <w:hideMark/>
          </w:tcPr>
          <w:p w14:paraId="6DF90009"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Foundational Concepts</w:t>
            </w:r>
          </w:p>
        </w:tc>
        <w:tc>
          <w:tcPr>
            <w:tcW w:w="2298" w:type="pct"/>
            <w:tcBorders>
              <w:top w:val="nil"/>
              <w:left w:val="nil"/>
              <w:bottom w:val="single" w:sz="8" w:space="0" w:color="FEFFFF"/>
              <w:right w:val="single" w:sz="8" w:space="0" w:color="FEFFFF"/>
            </w:tcBorders>
            <w:shd w:val="clear" w:color="000000" w:fill="FDE4EC"/>
            <w:vAlign w:val="center"/>
            <w:hideMark/>
          </w:tcPr>
          <w:p w14:paraId="048358A7"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Reporting and Visuals</w:t>
            </w:r>
          </w:p>
        </w:tc>
      </w:tr>
      <w:tr w:rsidR="009C01F4" w:rsidRPr="00274977" w14:paraId="2C0B43FC" w14:textId="77777777" w:rsidTr="002B6CAA">
        <w:trPr>
          <w:trHeight w:val="340"/>
        </w:trPr>
        <w:tc>
          <w:tcPr>
            <w:tcW w:w="1435" w:type="pct"/>
            <w:vMerge/>
            <w:tcBorders>
              <w:top w:val="nil"/>
              <w:left w:val="single" w:sz="8" w:space="0" w:color="FEFFFF"/>
              <w:bottom w:val="single" w:sz="8" w:space="0" w:color="FEFFFF"/>
              <w:right w:val="single" w:sz="8" w:space="0" w:color="FEFFFF"/>
            </w:tcBorders>
            <w:vAlign w:val="center"/>
            <w:hideMark/>
          </w:tcPr>
          <w:p w14:paraId="7351D35C" w14:textId="77777777" w:rsidR="009C01F4" w:rsidRPr="002B6CAA" w:rsidRDefault="009C01F4" w:rsidP="000E30A8">
            <w:pPr>
              <w:autoSpaceDE/>
              <w:autoSpaceDN/>
              <w:adjustRightInd/>
              <w:spacing w:after="0" w:line="240" w:lineRule="auto"/>
              <w:rPr>
                <w:rFonts w:asciiTheme="minorHAnsi" w:eastAsia="Times New Roman" w:hAnsiTheme="minorHAnsi" w:cstheme="minorHAnsi"/>
                <w:b/>
                <w:bCs/>
                <w:sz w:val="20"/>
                <w:szCs w:val="20"/>
                <w:lang w:eastAsia="en-CA"/>
              </w:rPr>
            </w:pPr>
          </w:p>
        </w:tc>
        <w:tc>
          <w:tcPr>
            <w:tcW w:w="1267" w:type="pct"/>
            <w:tcBorders>
              <w:top w:val="nil"/>
              <w:left w:val="nil"/>
              <w:bottom w:val="single" w:sz="8" w:space="0" w:color="FEFFFF"/>
              <w:right w:val="single" w:sz="8" w:space="0" w:color="FEFFFF"/>
            </w:tcBorders>
            <w:shd w:val="clear" w:color="000000" w:fill="FBC9DB"/>
            <w:noWrap/>
            <w:vAlign w:val="center"/>
            <w:hideMark/>
          </w:tcPr>
          <w:p w14:paraId="25266D54"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Break</w:t>
            </w:r>
          </w:p>
        </w:tc>
        <w:tc>
          <w:tcPr>
            <w:tcW w:w="2298" w:type="pct"/>
            <w:tcBorders>
              <w:top w:val="nil"/>
              <w:left w:val="nil"/>
              <w:bottom w:val="single" w:sz="8" w:space="0" w:color="FEFFFF"/>
              <w:right w:val="single" w:sz="8" w:space="0" w:color="FEFFFF"/>
            </w:tcBorders>
            <w:shd w:val="clear" w:color="000000" w:fill="FBC9DB"/>
            <w:vAlign w:val="center"/>
            <w:hideMark/>
          </w:tcPr>
          <w:p w14:paraId="4E3D0190"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Trivia: Know your knots!</w:t>
            </w:r>
          </w:p>
        </w:tc>
      </w:tr>
      <w:tr w:rsidR="009C01F4" w:rsidRPr="00274977" w14:paraId="332B642E" w14:textId="77777777" w:rsidTr="002B6CAA">
        <w:trPr>
          <w:trHeight w:val="340"/>
        </w:trPr>
        <w:tc>
          <w:tcPr>
            <w:tcW w:w="1435" w:type="pct"/>
            <w:vMerge/>
            <w:tcBorders>
              <w:top w:val="nil"/>
              <w:left w:val="single" w:sz="8" w:space="0" w:color="FEFFFF"/>
              <w:bottom w:val="single" w:sz="8" w:space="0" w:color="FEFFFF"/>
              <w:right w:val="single" w:sz="8" w:space="0" w:color="FEFFFF"/>
            </w:tcBorders>
            <w:vAlign w:val="center"/>
            <w:hideMark/>
          </w:tcPr>
          <w:p w14:paraId="473BD212" w14:textId="77777777" w:rsidR="009C01F4" w:rsidRPr="002B6CAA" w:rsidRDefault="009C01F4" w:rsidP="000E30A8">
            <w:pPr>
              <w:autoSpaceDE/>
              <w:autoSpaceDN/>
              <w:adjustRightInd/>
              <w:spacing w:after="0" w:line="240" w:lineRule="auto"/>
              <w:rPr>
                <w:rFonts w:asciiTheme="minorHAnsi" w:eastAsia="Times New Roman" w:hAnsiTheme="minorHAnsi" w:cstheme="minorHAnsi"/>
                <w:b/>
                <w:bCs/>
                <w:sz w:val="20"/>
                <w:szCs w:val="20"/>
                <w:lang w:eastAsia="en-CA"/>
              </w:rPr>
            </w:pPr>
          </w:p>
        </w:tc>
        <w:tc>
          <w:tcPr>
            <w:tcW w:w="1267" w:type="pct"/>
            <w:tcBorders>
              <w:top w:val="nil"/>
              <w:left w:val="nil"/>
              <w:bottom w:val="single" w:sz="8" w:space="0" w:color="FEFFFF"/>
              <w:right w:val="single" w:sz="8" w:space="0" w:color="FEFFFF"/>
            </w:tcBorders>
            <w:shd w:val="clear" w:color="000000" w:fill="FDE4EC"/>
            <w:noWrap/>
            <w:vAlign w:val="center"/>
            <w:hideMark/>
          </w:tcPr>
          <w:p w14:paraId="5CF6C6DE"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Foundational Concepts</w:t>
            </w:r>
          </w:p>
        </w:tc>
        <w:tc>
          <w:tcPr>
            <w:tcW w:w="2298" w:type="pct"/>
            <w:tcBorders>
              <w:top w:val="nil"/>
              <w:left w:val="nil"/>
              <w:bottom w:val="single" w:sz="8" w:space="0" w:color="FEFFFF"/>
              <w:right w:val="single" w:sz="8" w:space="0" w:color="FEFFFF"/>
            </w:tcBorders>
            <w:shd w:val="clear" w:color="000000" w:fill="FDE4EC"/>
            <w:vAlign w:val="center"/>
            <w:hideMark/>
          </w:tcPr>
          <w:p w14:paraId="023813AF" w14:textId="5A38672D" w:rsidR="009C01F4" w:rsidRPr="002B6CAA" w:rsidRDefault="002B6CAA" w:rsidP="002B6CAA">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Tables and</w:t>
            </w:r>
            <w:r w:rsidR="009C01F4" w:rsidRPr="002B6CAA">
              <w:rPr>
                <w:rFonts w:asciiTheme="minorHAnsi" w:eastAsia="Times New Roman" w:hAnsiTheme="minorHAnsi" w:cstheme="minorHAnsi"/>
                <w:sz w:val="20"/>
                <w:szCs w:val="20"/>
                <w:lang w:eastAsia="en-CA"/>
              </w:rPr>
              <w:t xml:space="preserve"> Sourcing Code</w:t>
            </w:r>
          </w:p>
        </w:tc>
      </w:tr>
      <w:tr w:rsidR="002B6CAA" w:rsidRPr="00274977" w14:paraId="2D16F810" w14:textId="77777777" w:rsidTr="002B6CAA">
        <w:trPr>
          <w:trHeight w:val="340"/>
        </w:trPr>
        <w:tc>
          <w:tcPr>
            <w:tcW w:w="1435" w:type="pct"/>
            <w:vMerge/>
            <w:tcBorders>
              <w:top w:val="nil"/>
              <w:left w:val="single" w:sz="8" w:space="0" w:color="FEFFFF"/>
              <w:bottom w:val="single" w:sz="8" w:space="0" w:color="FEFFFF"/>
              <w:right w:val="single" w:sz="8" w:space="0" w:color="FEFFFF"/>
            </w:tcBorders>
            <w:vAlign w:val="center"/>
          </w:tcPr>
          <w:p w14:paraId="2448FE3C" w14:textId="77777777" w:rsidR="002B6CAA" w:rsidRPr="002B6CAA" w:rsidRDefault="002B6CAA" w:rsidP="000E30A8">
            <w:pPr>
              <w:autoSpaceDE/>
              <w:autoSpaceDN/>
              <w:adjustRightInd/>
              <w:spacing w:after="0" w:line="240" w:lineRule="auto"/>
              <w:rPr>
                <w:rFonts w:asciiTheme="minorHAnsi" w:eastAsia="Times New Roman" w:hAnsiTheme="minorHAnsi" w:cstheme="minorHAnsi"/>
                <w:b/>
                <w:bCs/>
                <w:sz w:val="20"/>
                <w:szCs w:val="20"/>
                <w:lang w:eastAsia="en-CA"/>
              </w:rPr>
            </w:pPr>
          </w:p>
        </w:tc>
        <w:tc>
          <w:tcPr>
            <w:tcW w:w="1267" w:type="pct"/>
            <w:tcBorders>
              <w:top w:val="nil"/>
              <w:left w:val="nil"/>
              <w:bottom w:val="single" w:sz="8" w:space="0" w:color="FEFFFF"/>
              <w:right w:val="single" w:sz="8" w:space="0" w:color="FEFFFF"/>
            </w:tcBorders>
            <w:shd w:val="clear" w:color="000000" w:fill="FDE4EC"/>
            <w:noWrap/>
            <w:vAlign w:val="center"/>
          </w:tcPr>
          <w:p w14:paraId="1F4E0583" w14:textId="6967C8D9" w:rsidR="002B6CAA" w:rsidRPr="002B6CAA" w:rsidRDefault="002B6CAA"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Activity</w:t>
            </w:r>
          </w:p>
        </w:tc>
        <w:tc>
          <w:tcPr>
            <w:tcW w:w="2298" w:type="pct"/>
            <w:tcBorders>
              <w:top w:val="nil"/>
              <w:left w:val="nil"/>
              <w:bottom w:val="single" w:sz="8" w:space="0" w:color="FEFFFF"/>
              <w:right w:val="single" w:sz="8" w:space="0" w:color="FEFFFF"/>
            </w:tcBorders>
            <w:shd w:val="clear" w:color="000000" w:fill="FDE4EC"/>
            <w:vAlign w:val="center"/>
          </w:tcPr>
          <w:p w14:paraId="0F363188" w14:textId="122D7E09" w:rsidR="002B6CAA" w:rsidRPr="002B6CAA" w:rsidRDefault="002B6CAA" w:rsidP="009C01F4">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Sourcing Code</w:t>
            </w:r>
          </w:p>
        </w:tc>
      </w:tr>
      <w:tr w:rsidR="002B6CAA" w:rsidRPr="00274977" w14:paraId="58EE3E3F" w14:textId="77777777" w:rsidTr="002B6CAA">
        <w:trPr>
          <w:trHeight w:val="340"/>
        </w:trPr>
        <w:tc>
          <w:tcPr>
            <w:tcW w:w="1435" w:type="pct"/>
            <w:vMerge/>
            <w:tcBorders>
              <w:top w:val="nil"/>
              <w:left w:val="single" w:sz="8" w:space="0" w:color="FEFFFF"/>
              <w:bottom w:val="single" w:sz="8" w:space="0" w:color="FEFFFF"/>
              <w:right w:val="single" w:sz="8" w:space="0" w:color="FEFFFF"/>
            </w:tcBorders>
            <w:vAlign w:val="center"/>
          </w:tcPr>
          <w:p w14:paraId="6724FB0B" w14:textId="77777777" w:rsidR="002B6CAA" w:rsidRPr="002B6CAA" w:rsidRDefault="002B6CAA" w:rsidP="002B6CAA">
            <w:pPr>
              <w:autoSpaceDE/>
              <w:autoSpaceDN/>
              <w:adjustRightInd/>
              <w:spacing w:after="0" w:line="240" w:lineRule="auto"/>
              <w:rPr>
                <w:rFonts w:asciiTheme="minorHAnsi" w:eastAsia="Times New Roman" w:hAnsiTheme="minorHAnsi" w:cstheme="minorHAnsi"/>
                <w:b/>
                <w:bCs/>
                <w:sz w:val="20"/>
                <w:szCs w:val="20"/>
                <w:lang w:eastAsia="en-CA"/>
              </w:rPr>
            </w:pPr>
          </w:p>
        </w:tc>
        <w:tc>
          <w:tcPr>
            <w:tcW w:w="1267" w:type="pct"/>
            <w:tcBorders>
              <w:top w:val="nil"/>
              <w:left w:val="nil"/>
              <w:bottom w:val="single" w:sz="8" w:space="0" w:color="FEFFFF"/>
              <w:right w:val="single" w:sz="8" w:space="0" w:color="FEFFFF"/>
            </w:tcBorders>
            <w:shd w:val="clear" w:color="auto" w:fill="FBC9DB" w:themeFill="accent2" w:themeFillTint="66"/>
            <w:noWrap/>
            <w:vAlign w:val="center"/>
          </w:tcPr>
          <w:p w14:paraId="10BFB8E1" w14:textId="2135000B" w:rsidR="002B6CAA" w:rsidRPr="002B6CAA" w:rsidRDefault="002B6CAA" w:rsidP="002B6CAA">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Break</w:t>
            </w:r>
          </w:p>
        </w:tc>
        <w:tc>
          <w:tcPr>
            <w:tcW w:w="2298" w:type="pct"/>
            <w:tcBorders>
              <w:top w:val="nil"/>
              <w:left w:val="nil"/>
              <w:bottom w:val="single" w:sz="8" w:space="0" w:color="FEFFFF"/>
              <w:right w:val="single" w:sz="8" w:space="0" w:color="FEFFFF"/>
            </w:tcBorders>
            <w:shd w:val="clear" w:color="auto" w:fill="FBC9DB" w:themeFill="accent2" w:themeFillTint="66"/>
            <w:vAlign w:val="center"/>
          </w:tcPr>
          <w:p w14:paraId="26244816" w14:textId="6F8A1FFF" w:rsidR="002B6CAA" w:rsidRPr="002B6CAA" w:rsidRDefault="002B6CAA" w:rsidP="002B6CAA">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Paper Flotilla</w:t>
            </w:r>
          </w:p>
        </w:tc>
      </w:tr>
      <w:tr w:rsidR="002B6CAA" w:rsidRPr="00274977" w14:paraId="049F110B" w14:textId="77777777" w:rsidTr="002B6CAA">
        <w:trPr>
          <w:trHeight w:val="340"/>
        </w:trPr>
        <w:tc>
          <w:tcPr>
            <w:tcW w:w="1435" w:type="pct"/>
            <w:vMerge/>
            <w:tcBorders>
              <w:top w:val="nil"/>
              <w:left w:val="single" w:sz="8" w:space="0" w:color="FEFFFF"/>
              <w:bottom w:val="single" w:sz="8" w:space="0" w:color="FEFFFF"/>
              <w:right w:val="single" w:sz="8" w:space="0" w:color="FEFFFF"/>
            </w:tcBorders>
            <w:vAlign w:val="center"/>
          </w:tcPr>
          <w:p w14:paraId="1565A40D" w14:textId="77777777" w:rsidR="002B6CAA" w:rsidRPr="002B6CAA" w:rsidRDefault="002B6CAA" w:rsidP="000E30A8">
            <w:pPr>
              <w:autoSpaceDE/>
              <w:autoSpaceDN/>
              <w:adjustRightInd/>
              <w:spacing w:after="0" w:line="240" w:lineRule="auto"/>
              <w:rPr>
                <w:rFonts w:asciiTheme="minorHAnsi" w:eastAsia="Times New Roman" w:hAnsiTheme="minorHAnsi" w:cstheme="minorHAnsi"/>
                <w:b/>
                <w:bCs/>
                <w:sz w:val="20"/>
                <w:szCs w:val="20"/>
                <w:lang w:eastAsia="en-CA"/>
              </w:rPr>
            </w:pPr>
          </w:p>
        </w:tc>
        <w:tc>
          <w:tcPr>
            <w:tcW w:w="1267" w:type="pct"/>
            <w:tcBorders>
              <w:top w:val="nil"/>
              <w:left w:val="nil"/>
              <w:bottom w:val="single" w:sz="8" w:space="0" w:color="FEFFFF"/>
              <w:right w:val="single" w:sz="8" w:space="0" w:color="FEFFFF"/>
            </w:tcBorders>
            <w:shd w:val="clear" w:color="000000" w:fill="FDE4EC"/>
            <w:noWrap/>
            <w:vAlign w:val="center"/>
          </w:tcPr>
          <w:p w14:paraId="77533C38" w14:textId="4B7A0702" w:rsidR="002B6CAA" w:rsidRPr="002B6CAA" w:rsidRDefault="002B6CAA"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Foundational Concepts</w:t>
            </w:r>
          </w:p>
        </w:tc>
        <w:tc>
          <w:tcPr>
            <w:tcW w:w="2298" w:type="pct"/>
            <w:tcBorders>
              <w:top w:val="nil"/>
              <w:left w:val="nil"/>
              <w:bottom w:val="single" w:sz="8" w:space="0" w:color="FEFFFF"/>
              <w:right w:val="single" w:sz="8" w:space="0" w:color="FEFFFF"/>
            </w:tcBorders>
            <w:shd w:val="clear" w:color="000000" w:fill="FDE4EC"/>
            <w:vAlign w:val="center"/>
          </w:tcPr>
          <w:p w14:paraId="4F3A24B5" w14:textId="641C8E0B" w:rsidR="002B6CAA" w:rsidRPr="002B6CAA" w:rsidRDefault="002B6CAA"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Troubleshooting</w:t>
            </w:r>
          </w:p>
        </w:tc>
      </w:tr>
      <w:tr w:rsidR="009C01F4" w:rsidRPr="00274977" w14:paraId="094E639F" w14:textId="77777777" w:rsidTr="002B6CAA">
        <w:trPr>
          <w:trHeight w:val="340"/>
        </w:trPr>
        <w:tc>
          <w:tcPr>
            <w:tcW w:w="1435" w:type="pct"/>
            <w:vMerge/>
            <w:tcBorders>
              <w:top w:val="nil"/>
              <w:left w:val="single" w:sz="8" w:space="0" w:color="FEFFFF"/>
              <w:bottom w:val="single" w:sz="8" w:space="0" w:color="FEFFFF"/>
              <w:right w:val="single" w:sz="8" w:space="0" w:color="FEFFFF"/>
            </w:tcBorders>
            <w:vAlign w:val="center"/>
            <w:hideMark/>
          </w:tcPr>
          <w:p w14:paraId="22AF0D89" w14:textId="77777777" w:rsidR="009C01F4" w:rsidRPr="002B6CAA" w:rsidRDefault="009C01F4" w:rsidP="000E30A8">
            <w:pPr>
              <w:autoSpaceDE/>
              <w:autoSpaceDN/>
              <w:adjustRightInd/>
              <w:spacing w:after="0" w:line="240" w:lineRule="auto"/>
              <w:rPr>
                <w:rFonts w:asciiTheme="minorHAnsi" w:eastAsia="Times New Roman" w:hAnsiTheme="minorHAnsi" w:cstheme="minorHAnsi"/>
                <w:b/>
                <w:bCs/>
                <w:sz w:val="20"/>
                <w:szCs w:val="20"/>
                <w:lang w:eastAsia="en-CA"/>
              </w:rPr>
            </w:pPr>
          </w:p>
        </w:tc>
        <w:tc>
          <w:tcPr>
            <w:tcW w:w="1267" w:type="pct"/>
            <w:tcBorders>
              <w:top w:val="nil"/>
              <w:left w:val="nil"/>
              <w:bottom w:val="single" w:sz="8" w:space="0" w:color="FEFFFF"/>
              <w:right w:val="single" w:sz="8" w:space="0" w:color="FEFFFF"/>
            </w:tcBorders>
            <w:shd w:val="clear" w:color="000000" w:fill="FDE4EC"/>
            <w:noWrap/>
            <w:vAlign w:val="center"/>
            <w:hideMark/>
          </w:tcPr>
          <w:p w14:paraId="30A6FC90" w14:textId="6B1260C0"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Activity</w:t>
            </w:r>
          </w:p>
        </w:tc>
        <w:tc>
          <w:tcPr>
            <w:tcW w:w="2298" w:type="pct"/>
            <w:tcBorders>
              <w:top w:val="nil"/>
              <w:left w:val="nil"/>
              <w:bottom w:val="single" w:sz="8" w:space="0" w:color="FEFFFF"/>
              <w:right w:val="single" w:sz="8" w:space="0" w:color="FEFFFF"/>
            </w:tcBorders>
            <w:shd w:val="clear" w:color="000000" w:fill="FDE4EC"/>
            <w:vAlign w:val="center"/>
            <w:hideMark/>
          </w:tcPr>
          <w:p w14:paraId="1133F835"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Decode the Message</w:t>
            </w:r>
          </w:p>
        </w:tc>
      </w:tr>
      <w:tr w:rsidR="009C01F4" w:rsidRPr="00274977" w14:paraId="11440354" w14:textId="77777777" w:rsidTr="002B6CAA">
        <w:trPr>
          <w:trHeight w:val="340"/>
        </w:trPr>
        <w:tc>
          <w:tcPr>
            <w:tcW w:w="1435" w:type="pct"/>
            <w:vMerge/>
            <w:tcBorders>
              <w:top w:val="nil"/>
              <w:left w:val="single" w:sz="8" w:space="0" w:color="FEFFFF"/>
              <w:bottom w:val="single" w:sz="8" w:space="0" w:color="FEFFFF"/>
              <w:right w:val="single" w:sz="8" w:space="0" w:color="FEFFFF"/>
            </w:tcBorders>
            <w:vAlign w:val="center"/>
            <w:hideMark/>
          </w:tcPr>
          <w:p w14:paraId="1F5081E9" w14:textId="77777777" w:rsidR="009C01F4" w:rsidRPr="002B6CAA" w:rsidRDefault="009C01F4" w:rsidP="000E30A8">
            <w:pPr>
              <w:autoSpaceDE/>
              <w:autoSpaceDN/>
              <w:adjustRightInd/>
              <w:spacing w:after="0" w:line="240" w:lineRule="auto"/>
              <w:rPr>
                <w:rFonts w:asciiTheme="minorHAnsi" w:eastAsia="Times New Roman" w:hAnsiTheme="minorHAnsi" w:cstheme="minorHAnsi"/>
                <w:b/>
                <w:bCs/>
                <w:sz w:val="20"/>
                <w:szCs w:val="20"/>
                <w:lang w:eastAsia="en-CA"/>
              </w:rPr>
            </w:pPr>
          </w:p>
        </w:tc>
        <w:tc>
          <w:tcPr>
            <w:tcW w:w="1267" w:type="pct"/>
            <w:tcBorders>
              <w:top w:val="nil"/>
              <w:left w:val="nil"/>
              <w:bottom w:val="single" w:sz="8" w:space="0" w:color="FEFFFF"/>
              <w:right w:val="single" w:sz="8" w:space="0" w:color="FEFFFF"/>
            </w:tcBorders>
            <w:shd w:val="clear" w:color="000000" w:fill="FBC9DB"/>
            <w:noWrap/>
            <w:vAlign w:val="center"/>
            <w:hideMark/>
          </w:tcPr>
          <w:p w14:paraId="6E94957E"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Break</w:t>
            </w:r>
          </w:p>
        </w:tc>
        <w:tc>
          <w:tcPr>
            <w:tcW w:w="2298" w:type="pct"/>
            <w:tcBorders>
              <w:top w:val="nil"/>
              <w:left w:val="nil"/>
              <w:bottom w:val="single" w:sz="8" w:space="0" w:color="FEFFFF"/>
              <w:right w:val="single" w:sz="8" w:space="0" w:color="FEFFFF"/>
            </w:tcBorders>
            <w:shd w:val="clear" w:color="000000" w:fill="FBC9DB"/>
            <w:vAlign w:val="center"/>
            <w:hideMark/>
          </w:tcPr>
          <w:p w14:paraId="5537F869"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Beach Party!</w:t>
            </w:r>
          </w:p>
        </w:tc>
      </w:tr>
      <w:tr w:rsidR="009C01F4" w:rsidRPr="00274977" w14:paraId="4D3496C3" w14:textId="77777777" w:rsidTr="002B6CAA">
        <w:trPr>
          <w:trHeight w:val="340"/>
        </w:trPr>
        <w:tc>
          <w:tcPr>
            <w:tcW w:w="1435" w:type="pct"/>
            <w:vMerge/>
            <w:tcBorders>
              <w:top w:val="nil"/>
              <w:left w:val="single" w:sz="8" w:space="0" w:color="FEFFFF"/>
              <w:bottom w:val="single" w:sz="8" w:space="0" w:color="FEFFFF"/>
              <w:right w:val="single" w:sz="8" w:space="0" w:color="FEFFFF"/>
            </w:tcBorders>
            <w:vAlign w:val="center"/>
            <w:hideMark/>
          </w:tcPr>
          <w:p w14:paraId="06462B64" w14:textId="77777777" w:rsidR="009C01F4" w:rsidRPr="002B6CAA" w:rsidRDefault="009C01F4" w:rsidP="000E30A8">
            <w:pPr>
              <w:autoSpaceDE/>
              <w:autoSpaceDN/>
              <w:adjustRightInd/>
              <w:spacing w:after="0" w:line="240" w:lineRule="auto"/>
              <w:rPr>
                <w:rFonts w:asciiTheme="minorHAnsi" w:eastAsia="Times New Roman" w:hAnsiTheme="minorHAnsi" w:cstheme="minorHAnsi"/>
                <w:b/>
                <w:bCs/>
                <w:sz w:val="20"/>
                <w:szCs w:val="20"/>
                <w:lang w:eastAsia="en-CA"/>
              </w:rPr>
            </w:pPr>
          </w:p>
        </w:tc>
        <w:tc>
          <w:tcPr>
            <w:tcW w:w="1267" w:type="pct"/>
            <w:tcBorders>
              <w:top w:val="nil"/>
              <w:left w:val="nil"/>
              <w:bottom w:val="single" w:sz="8" w:space="0" w:color="FEFFFF"/>
              <w:right w:val="single" w:sz="8" w:space="0" w:color="FEFFFF"/>
            </w:tcBorders>
            <w:shd w:val="clear" w:color="000000" w:fill="FDE4EC"/>
            <w:noWrap/>
            <w:vAlign w:val="center"/>
            <w:hideMark/>
          </w:tcPr>
          <w:p w14:paraId="4CFB626F"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Wrap-Up</w:t>
            </w:r>
          </w:p>
        </w:tc>
        <w:tc>
          <w:tcPr>
            <w:tcW w:w="2298" w:type="pct"/>
            <w:tcBorders>
              <w:top w:val="nil"/>
              <w:left w:val="nil"/>
              <w:bottom w:val="single" w:sz="8" w:space="0" w:color="FEFFFF"/>
              <w:right w:val="single" w:sz="8" w:space="0" w:color="FEFFFF"/>
            </w:tcBorders>
            <w:shd w:val="clear" w:color="000000" w:fill="FDE4EC"/>
            <w:vAlign w:val="center"/>
            <w:hideMark/>
          </w:tcPr>
          <w:p w14:paraId="62FC249F"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Wrap-Up Day 2</w:t>
            </w:r>
          </w:p>
        </w:tc>
      </w:tr>
      <w:tr w:rsidR="009C01F4" w:rsidRPr="00274977" w14:paraId="28E19FF9" w14:textId="77777777" w:rsidTr="002B6CAA">
        <w:trPr>
          <w:trHeight w:val="340"/>
        </w:trPr>
        <w:tc>
          <w:tcPr>
            <w:tcW w:w="1435" w:type="pct"/>
            <w:vMerge/>
            <w:tcBorders>
              <w:top w:val="nil"/>
              <w:left w:val="single" w:sz="8" w:space="0" w:color="FEFFFF"/>
              <w:bottom w:val="single" w:sz="8" w:space="0" w:color="FEFFFF"/>
              <w:right w:val="single" w:sz="8" w:space="0" w:color="FEFFFF"/>
            </w:tcBorders>
            <w:vAlign w:val="center"/>
            <w:hideMark/>
          </w:tcPr>
          <w:p w14:paraId="7588904D" w14:textId="77777777" w:rsidR="009C01F4" w:rsidRPr="002B6CAA" w:rsidRDefault="009C01F4" w:rsidP="000E30A8">
            <w:pPr>
              <w:autoSpaceDE/>
              <w:autoSpaceDN/>
              <w:adjustRightInd/>
              <w:spacing w:after="0" w:line="240" w:lineRule="auto"/>
              <w:rPr>
                <w:rFonts w:asciiTheme="minorHAnsi" w:eastAsia="Times New Roman" w:hAnsiTheme="minorHAnsi" w:cstheme="minorHAnsi"/>
                <w:b/>
                <w:bCs/>
                <w:sz w:val="20"/>
                <w:szCs w:val="20"/>
                <w:lang w:eastAsia="en-CA"/>
              </w:rPr>
            </w:pPr>
          </w:p>
        </w:tc>
        <w:tc>
          <w:tcPr>
            <w:tcW w:w="1267" w:type="pct"/>
            <w:tcBorders>
              <w:top w:val="nil"/>
              <w:left w:val="nil"/>
              <w:bottom w:val="single" w:sz="8" w:space="0" w:color="FEFFFF"/>
              <w:right w:val="single" w:sz="8" w:space="0" w:color="FEFFFF"/>
            </w:tcBorders>
            <w:shd w:val="clear" w:color="000000" w:fill="FDE4EC"/>
            <w:noWrap/>
            <w:vAlign w:val="center"/>
            <w:hideMark/>
          </w:tcPr>
          <w:p w14:paraId="1314D588"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Demo</w:t>
            </w:r>
          </w:p>
        </w:tc>
        <w:tc>
          <w:tcPr>
            <w:tcW w:w="2298" w:type="pct"/>
            <w:tcBorders>
              <w:top w:val="nil"/>
              <w:left w:val="nil"/>
              <w:bottom w:val="single" w:sz="8" w:space="0" w:color="FEFFFF"/>
              <w:right w:val="single" w:sz="8" w:space="0" w:color="FEFFFF"/>
            </w:tcBorders>
            <w:shd w:val="clear" w:color="000000" w:fill="FDE4EC"/>
            <w:vAlign w:val="center"/>
            <w:hideMark/>
          </w:tcPr>
          <w:p w14:paraId="21508A1D" w14:textId="1E7C75FD" w:rsidR="009C01F4" w:rsidRPr="002B6CAA" w:rsidRDefault="002B6CAA"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Getting Started With Exercise 2</w:t>
            </w:r>
          </w:p>
        </w:tc>
      </w:tr>
      <w:tr w:rsidR="009C01F4" w:rsidRPr="00274977" w14:paraId="4E1DC35E" w14:textId="77777777" w:rsidTr="002B6CAA">
        <w:trPr>
          <w:trHeight w:val="340"/>
        </w:trPr>
        <w:tc>
          <w:tcPr>
            <w:tcW w:w="1435" w:type="pct"/>
            <w:tcBorders>
              <w:top w:val="nil"/>
              <w:left w:val="single" w:sz="8" w:space="0" w:color="FEFFFF"/>
              <w:bottom w:val="single" w:sz="8" w:space="0" w:color="FEFFFF"/>
              <w:right w:val="single" w:sz="8" w:space="0" w:color="FEFFFF"/>
            </w:tcBorders>
            <w:shd w:val="clear" w:color="000000" w:fill="F67AA6"/>
            <w:noWrap/>
            <w:vAlign w:val="center"/>
            <w:hideMark/>
          </w:tcPr>
          <w:p w14:paraId="72C2D504" w14:textId="77777777" w:rsidR="009C01F4" w:rsidRPr="002B6CAA" w:rsidRDefault="009C01F4" w:rsidP="000E30A8">
            <w:pPr>
              <w:autoSpaceDE/>
              <w:autoSpaceDN/>
              <w:adjustRightInd/>
              <w:spacing w:after="0" w:line="240" w:lineRule="auto"/>
              <w:rPr>
                <w:rFonts w:asciiTheme="minorHAnsi" w:eastAsia="Times New Roman" w:hAnsiTheme="minorHAnsi" w:cstheme="minorHAnsi"/>
                <w:b/>
                <w:bCs/>
                <w:sz w:val="20"/>
                <w:szCs w:val="20"/>
                <w:lang w:eastAsia="en-CA"/>
              </w:rPr>
            </w:pPr>
            <w:r w:rsidRPr="002B6CAA">
              <w:rPr>
                <w:rFonts w:asciiTheme="minorHAnsi" w:eastAsia="Times New Roman" w:hAnsiTheme="minorHAnsi" w:cstheme="minorHAnsi"/>
                <w:b/>
                <w:bCs/>
                <w:sz w:val="20"/>
                <w:szCs w:val="20"/>
                <w:lang w:eastAsia="en-CA"/>
              </w:rPr>
              <w:t>Practical Exercise(s) and Application</w:t>
            </w:r>
          </w:p>
        </w:tc>
        <w:tc>
          <w:tcPr>
            <w:tcW w:w="1267" w:type="pct"/>
            <w:tcBorders>
              <w:top w:val="nil"/>
              <w:left w:val="nil"/>
              <w:bottom w:val="single" w:sz="8" w:space="0" w:color="FEFFFF"/>
              <w:right w:val="single" w:sz="8" w:space="0" w:color="FEFFFF"/>
            </w:tcBorders>
            <w:shd w:val="clear" w:color="000000" w:fill="FBC9DB"/>
            <w:noWrap/>
            <w:vAlign w:val="center"/>
            <w:hideMark/>
          </w:tcPr>
          <w:p w14:paraId="3772F82F" w14:textId="77777777"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Self-Study Exercise</w:t>
            </w:r>
          </w:p>
        </w:tc>
        <w:tc>
          <w:tcPr>
            <w:tcW w:w="2298" w:type="pct"/>
            <w:tcBorders>
              <w:top w:val="nil"/>
              <w:left w:val="nil"/>
              <w:bottom w:val="single" w:sz="8" w:space="0" w:color="FEFFFF"/>
              <w:right w:val="single" w:sz="8" w:space="0" w:color="FEFFFF"/>
            </w:tcBorders>
            <w:shd w:val="clear" w:color="000000" w:fill="FBC9DB"/>
            <w:vAlign w:val="center"/>
            <w:hideMark/>
          </w:tcPr>
          <w:p w14:paraId="50A7F51F" w14:textId="5751E1DF" w:rsidR="009C01F4" w:rsidRPr="002B6CAA" w:rsidRDefault="009C01F4"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Exercise</w:t>
            </w:r>
            <w:r w:rsidR="00157989" w:rsidRPr="002B6CAA">
              <w:rPr>
                <w:rFonts w:asciiTheme="minorHAnsi" w:eastAsia="Times New Roman" w:hAnsiTheme="minorHAnsi" w:cstheme="minorHAnsi"/>
                <w:sz w:val="20"/>
                <w:szCs w:val="20"/>
                <w:lang w:eastAsia="en-CA"/>
              </w:rPr>
              <w:t xml:space="preserve"> 2</w:t>
            </w:r>
          </w:p>
        </w:tc>
      </w:tr>
      <w:tr w:rsidR="009C01F4" w:rsidRPr="00274977" w14:paraId="66E0942C" w14:textId="77777777" w:rsidTr="002B6CAA">
        <w:trPr>
          <w:trHeight w:val="340"/>
        </w:trPr>
        <w:tc>
          <w:tcPr>
            <w:tcW w:w="1435" w:type="pct"/>
            <w:tcBorders>
              <w:top w:val="nil"/>
              <w:left w:val="single" w:sz="8" w:space="0" w:color="FEFFFF"/>
              <w:bottom w:val="single" w:sz="8" w:space="0" w:color="FEFFFF"/>
              <w:right w:val="single" w:sz="8" w:space="0" w:color="FEFFFF"/>
            </w:tcBorders>
            <w:shd w:val="clear" w:color="000000" w:fill="F67AA6"/>
            <w:noWrap/>
            <w:vAlign w:val="center"/>
            <w:hideMark/>
          </w:tcPr>
          <w:p w14:paraId="5B59BA7D" w14:textId="15A4BECB" w:rsidR="009C01F4" w:rsidRPr="002B6CAA" w:rsidRDefault="00943B6B" w:rsidP="000E30A8">
            <w:pPr>
              <w:autoSpaceDE/>
              <w:autoSpaceDN/>
              <w:adjustRightInd/>
              <w:spacing w:after="0" w:line="240" w:lineRule="auto"/>
              <w:rPr>
                <w:rFonts w:asciiTheme="minorHAnsi" w:eastAsia="Times New Roman" w:hAnsiTheme="minorHAnsi" w:cstheme="minorHAnsi"/>
                <w:b/>
                <w:bCs/>
                <w:sz w:val="20"/>
                <w:szCs w:val="20"/>
                <w:lang w:eastAsia="en-CA"/>
              </w:rPr>
            </w:pPr>
            <w:r w:rsidRPr="002B6CAA">
              <w:rPr>
                <w:rFonts w:asciiTheme="minorHAnsi" w:eastAsia="Times New Roman" w:hAnsiTheme="minorHAnsi" w:cstheme="minorHAnsi"/>
                <w:b/>
                <w:bCs/>
                <w:sz w:val="20"/>
                <w:szCs w:val="20"/>
                <w:lang w:eastAsia="en-CA"/>
              </w:rPr>
              <w:t>Support on Slack</w:t>
            </w:r>
          </w:p>
        </w:tc>
        <w:tc>
          <w:tcPr>
            <w:tcW w:w="1267" w:type="pct"/>
            <w:tcBorders>
              <w:top w:val="nil"/>
              <w:left w:val="nil"/>
              <w:bottom w:val="single" w:sz="8" w:space="0" w:color="FEFFFF"/>
              <w:right w:val="single" w:sz="8" w:space="0" w:color="FEFFFF"/>
            </w:tcBorders>
            <w:shd w:val="clear" w:color="000000" w:fill="FBC9DB"/>
            <w:noWrap/>
            <w:vAlign w:val="center"/>
            <w:hideMark/>
          </w:tcPr>
          <w:p w14:paraId="1C5441C7" w14:textId="73CB2CCF" w:rsidR="009C01F4" w:rsidRPr="002B6CAA" w:rsidRDefault="00943B6B" w:rsidP="000E30A8">
            <w:pPr>
              <w:autoSpaceDE/>
              <w:autoSpaceDN/>
              <w:adjustRightInd/>
              <w:spacing w:after="0" w:line="240" w:lineRule="auto"/>
              <w:rPr>
                <w:rFonts w:asciiTheme="minorHAnsi" w:eastAsia="Times New Roman" w:hAnsiTheme="minorHAnsi" w:cstheme="minorHAnsi"/>
                <w:sz w:val="20"/>
                <w:szCs w:val="20"/>
                <w:lang w:eastAsia="en-CA"/>
              </w:rPr>
            </w:pPr>
            <w:r w:rsidRPr="002B6CAA">
              <w:rPr>
                <w:rFonts w:asciiTheme="minorHAnsi" w:eastAsia="Times New Roman" w:hAnsiTheme="minorHAnsi" w:cstheme="minorHAnsi"/>
                <w:sz w:val="20"/>
                <w:szCs w:val="20"/>
                <w:lang w:eastAsia="en-CA"/>
              </w:rPr>
              <w:t>Optional</w:t>
            </w:r>
          </w:p>
        </w:tc>
        <w:tc>
          <w:tcPr>
            <w:tcW w:w="2298" w:type="pct"/>
            <w:tcBorders>
              <w:top w:val="nil"/>
              <w:left w:val="nil"/>
              <w:bottom w:val="single" w:sz="8" w:space="0" w:color="FEFFFF"/>
              <w:right w:val="single" w:sz="8" w:space="0" w:color="FEFFFF"/>
            </w:tcBorders>
            <w:shd w:val="clear" w:color="000000" w:fill="FBC9DB"/>
            <w:vAlign w:val="center"/>
            <w:hideMark/>
          </w:tcPr>
          <w:p w14:paraId="676C2623" w14:textId="376E04E7" w:rsidR="009C01F4" w:rsidRPr="002B6CAA" w:rsidRDefault="002B6CAA" w:rsidP="000E30A8">
            <w:pPr>
              <w:autoSpaceDE/>
              <w:autoSpaceDN/>
              <w:adjustRightInd/>
              <w:spacing w:after="0" w:line="240" w:lineRule="auto"/>
              <w:rPr>
                <w:rFonts w:asciiTheme="minorHAnsi" w:eastAsia="Times New Roman" w:hAnsiTheme="minorHAnsi" w:cstheme="minorHAnsi"/>
                <w:sz w:val="20"/>
                <w:szCs w:val="20"/>
                <w:lang w:eastAsia="en-CA"/>
              </w:rPr>
            </w:pPr>
            <w:r w:rsidRPr="00DD7FEF">
              <w:rPr>
                <w:rFonts w:asciiTheme="minorHAnsi" w:eastAsia="Times New Roman" w:hAnsiTheme="minorHAnsi" w:cstheme="minorHAnsi"/>
                <w:sz w:val="20"/>
                <w:szCs w:val="20"/>
                <w:lang w:eastAsia="en-CA"/>
              </w:rPr>
              <w:t>For learners to engage more deeply with materials or ask questions relating to the self-study exercise (optional)</w:t>
            </w:r>
          </w:p>
        </w:tc>
      </w:tr>
    </w:tbl>
    <w:p w14:paraId="53B2BFE6" w14:textId="77777777" w:rsidR="005E6841" w:rsidRDefault="005E6841" w:rsidP="00083BEA"/>
    <w:p w14:paraId="2502F85A" w14:textId="77777777" w:rsidR="005E6841" w:rsidRDefault="005E6841" w:rsidP="00083BEA">
      <w:pPr>
        <w:sectPr w:rsidR="005E6841" w:rsidSect="00496105">
          <w:pgSz w:w="15840" w:h="12240" w:orient="landscape"/>
          <w:pgMar w:top="1440" w:right="2079" w:bottom="1440" w:left="1440" w:header="708" w:footer="708" w:gutter="0"/>
          <w:cols w:space="708"/>
          <w:docGrid w:linePitch="360"/>
        </w:sectPr>
      </w:pPr>
    </w:p>
    <w:p w14:paraId="36BC7EE0" w14:textId="4A0A2158" w:rsidR="005E6841" w:rsidRDefault="009C01F4" w:rsidP="005E6841">
      <w:pPr>
        <w:pStyle w:val="Heading2"/>
      </w:pPr>
      <w:bookmarkStart w:id="31" w:name="_Toc119161480"/>
      <w:r>
        <w:lastRenderedPageBreak/>
        <w:t xml:space="preserve">Prior to Joining on Day 2: </w:t>
      </w:r>
      <w:r w:rsidR="00A82444">
        <w:t>P</w:t>
      </w:r>
      <w:r>
        <w:t>re-</w:t>
      </w:r>
      <w:r w:rsidR="007A31E6">
        <w:t>Course Work</w:t>
      </w:r>
      <w:bookmarkEnd w:id="31"/>
    </w:p>
    <w:p w14:paraId="7132F7A5" w14:textId="541BDDAB" w:rsidR="00A82444" w:rsidRDefault="00A82444" w:rsidP="00950AEB">
      <w:pPr>
        <w:pStyle w:val="Heading3"/>
      </w:pPr>
      <w:r>
        <w:t>Pre-Learning</w:t>
      </w:r>
    </w:p>
    <w:p w14:paraId="4B536B54" w14:textId="36558447" w:rsidR="00A82444" w:rsidRDefault="00A82444" w:rsidP="00A82444">
      <w:r>
        <w:t xml:space="preserve">These resources are required pre-learning for </w:t>
      </w:r>
      <w:r w:rsidR="00157989">
        <w:t>Day 2</w:t>
      </w:r>
      <w:r>
        <w:t xml:space="preserve"> of the Introduction to R for Public Health Investigations course.  All materials (unless a weblink has been provided in this guide) </w:t>
      </w:r>
      <w:r w:rsidR="00AC00FC">
        <w:t>are located in your course materials from GitHub in the “Pre-Learning” folder.</w:t>
      </w:r>
    </w:p>
    <w:p w14:paraId="420C11DE" w14:textId="77777777" w:rsidR="00A82444" w:rsidRPr="00380690" w:rsidRDefault="00A82444" w:rsidP="00157989">
      <w:pPr>
        <w:pStyle w:val="Heading5"/>
      </w:pPr>
      <w:bookmarkStart w:id="32" w:name="_Toc86854236"/>
      <w:r>
        <w:t>Context</w:t>
      </w:r>
      <w:r w:rsidRPr="0034243F">
        <w:t>: Tuberculosis</w:t>
      </w:r>
      <w:bookmarkEnd w:id="32"/>
    </w:p>
    <w:p w14:paraId="64163F46" w14:textId="2E12BB5D" w:rsidR="00A82444" w:rsidRDefault="00A82444" w:rsidP="00A82444">
      <w:r>
        <w:t>This one-page handout outlines tuberculosis (TB): what it is, how it is diagnosed, and some high level points on transmission and contact tracing.</w:t>
      </w:r>
      <w:r w:rsidR="00496105">
        <w:t xml:space="preserve"> While it is best to use your judgement to decide how much time you will need to review this resource, we estimate that you will need </w:t>
      </w:r>
      <w:r w:rsidR="00496105" w:rsidRPr="00496105">
        <w:rPr>
          <w:b/>
        </w:rPr>
        <w:t>5-10 minutes</w:t>
      </w:r>
      <w:r w:rsidR="00496105">
        <w:t>.</w:t>
      </w:r>
    </w:p>
    <w:p w14:paraId="0BA552C8" w14:textId="7A7223E0" w:rsidR="00AC00FC" w:rsidRDefault="00AC00FC" w:rsidP="00A82444">
      <w:r>
        <w:t xml:space="preserve">Link: </w:t>
      </w:r>
      <w:hyperlink r:id="rId42" w:history="1">
        <w:r w:rsidRPr="00AC00FC">
          <w:rPr>
            <w:rStyle w:val="Hyperlink"/>
            <w:color w:val="007F7F" w:themeColor="background1" w:themeShade="40"/>
          </w:rPr>
          <w:t>https://docs.google.com/document/d/19XLaZH2i_pgHCc-HMsW8JsTgqdvtkS1D/edit?usp=share_link&amp;ouid=103863503306062327235&amp;rtpof=true&amp;sd=true</w:t>
        </w:r>
      </w:hyperlink>
      <w:r w:rsidRPr="00AC00FC">
        <w:rPr>
          <w:color w:val="007F7F" w:themeColor="background1" w:themeShade="40"/>
        </w:rPr>
        <w:t xml:space="preserve"> </w:t>
      </w:r>
    </w:p>
    <w:p w14:paraId="525292ED" w14:textId="66EA40F9" w:rsidR="00A82444" w:rsidRPr="0046124D" w:rsidRDefault="00A82444" w:rsidP="00157989">
      <w:pPr>
        <w:pStyle w:val="Heading5"/>
      </w:pPr>
      <w:r w:rsidRPr="0046124D">
        <w:t>Tidygraph </w:t>
      </w:r>
    </w:p>
    <w:p w14:paraId="449BBEB1" w14:textId="5B0D3DD0" w:rsidR="00496105" w:rsidRDefault="00A82444" w:rsidP="00A82444">
      <w:pPr>
        <w:pStyle w:val="paragraph"/>
        <w:spacing w:before="0" w:beforeAutospacing="0" w:after="0" w:afterAutospacing="0"/>
        <w:textAlignment w:val="baseline"/>
        <w:rPr>
          <w:rStyle w:val="FollowedHyperlinkChar"/>
          <w:rFonts w:eastAsiaTheme="majorEastAsia"/>
          <w:color w:val="323332" w:themeColor="text1"/>
        </w:rPr>
      </w:pPr>
      <w:r>
        <w:rPr>
          <w:rStyle w:val="normaltextrun"/>
          <w:rFonts w:ascii="Arial" w:eastAsiaTheme="majorEastAsia" w:hAnsi="Arial" w:cs="Arial"/>
          <w:color w:val="323332"/>
          <w:sz w:val="22"/>
        </w:rPr>
        <w:t xml:space="preserve">This webpage reviews network analysis </w:t>
      </w:r>
      <w:r w:rsidR="00496105">
        <w:rPr>
          <w:rStyle w:val="normaltextrun"/>
          <w:rFonts w:ascii="Arial" w:eastAsiaTheme="majorEastAsia" w:hAnsi="Arial" w:cs="Arial"/>
          <w:color w:val="323332"/>
          <w:sz w:val="22"/>
        </w:rPr>
        <w:t>u</w:t>
      </w:r>
      <w:r>
        <w:rPr>
          <w:rStyle w:val="normaltextrun"/>
          <w:rFonts w:ascii="Arial" w:eastAsiaTheme="majorEastAsia" w:hAnsi="Arial" w:cs="Arial"/>
          <w:color w:val="323332"/>
          <w:sz w:val="22"/>
        </w:rPr>
        <w:t>sing tidygraph and ggraph packages</w:t>
      </w:r>
      <w:r w:rsidR="008C40A2">
        <w:rPr>
          <w:rStyle w:val="normaltextrun"/>
          <w:rFonts w:ascii="Arial" w:eastAsiaTheme="majorEastAsia" w:hAnsi="Arial" w:cs="Arial"/>
          <w:color w:val="323332"/>
          <w:sz w:val="22"/>
        </w:rPr>
        <w:t xml:space="preserve">. </w:t>
      </w:r>
      <w:r w:rsidR="00496105" w:rsidRPr="00496105">
        <w:rPr>
          <w:rStyle w:val="FollowedHyperlinkChar"/>
          <w:rFonts w:eastAsiaTheme="majorEastAsia"/>
          <w:color w:val="323332" w:themeColor="text1"/>
        </w:rPr>
        <w:t xml:space="preserve">While it is best to use your judgement to decide how much time you will need to review this resource, we estimate that you will need </w:t>
      </w:r>
      <w:r w:rsidR="00496105" w:rsidRPr="00496105">
        <w:rPr>
          <w:rStyle w:val="FollowedHyperlinkChar"/>
          <w:rFonts w:eastAsiaTheme="majorEastAsia"/>
          <w:b/>
          <w:color w:val="323332" w:themeColor="text1"/>
        </w:rPr>
        <w:t>10 minutes</w:t>
      </w:r>
      <w:r w:rsidR="00496105" w:rsidRPr="00496105">
        <w:rPr>
          <w:rStyle w:val="FollowedHyperlinkChar"/>
          <w:rFonts w:eastAsiaTheme="majorEastAsia"/>
          <w:color w:val="323332" w:themeColor="text1"/>
        </w:rPr>
        <w:t>.</w:t>
      </w:r>
    </w:p>
    <w:p w14:paraId="62BC42D9" w14:textId="77777777" w:rsidR="00AC00FC" w:rsidRDefault="00AC00FC" w:rsidP="00A82444">
      <w:pPr>
        <w:pStyle w:val="paragraph"/>
        <w:spacing w:before="0" w:beforeAutospacing="0" w:after="0" w:afterAutospacing="0"/>
        <w:textAlignment w:val="baseline"/>
        <w:rPr>
          <w:rStyle w:val="FollowedHyperlinkChar"/>
          <w:rFonts w:eastAsiaTheme="majorEastAsia"/>
          <w:color w:val="323332" w:themeColor="text1"/>
        </w:rPr>
      </w:pPr>
    </w:p>
    <w:p w14:paraId="64F30B81" w14:textId="530C8914" w:rsidR="008C40A2" w:rsidRPr="00496105" w:rsidRDefault="008C40A2" w:rsidP="00A82444">
      <w:pPr>
        <w:pStyle w:val="paragraph"/>
        <w:spacing w:before="0" w:beforeAutospacing="0" w:after="0" w:afterAutospacing="0"/>
        <w:textAlignment w:val="baseline"/>
        <w:rPr>
          <w:rStyle w:val="FollowedHyperlinkChar"/>
          <w:rFonts w:eastAsiaTheme="majorEastAsia"/>
          <w:color w:val="323332" w:themeColor="text1"/>
        </w:rPr>
      </w:pPr>
      <w:r>
        <w:rPr>
          <w:rStyle w:val="FollowedHyperlinkChar"/>
          <w:rFonts w:eastAsiaTheme="majorEastAsia"/>
          <w:color w:val="323332" w:themeColor="text1"/>
        </w:rPr>
        <w:t xml:space="preserve">Link: </w:t>
      </w:r>
      <w:hyperlink r:id="rId43" w:history="1">
        <w:r w:rsidRPr="004131CA">
          <w:rPr>
            <w:rStyle w:val="FollowedHyperlinkChar"/>
            <w:rFonts w:eastAsiaTheme="majorEastAsia"/>
            <w:color w:val="007F7F" w:themeColor="background1" w:themeShade="40"/>
          </w:rPr>
          <w:t>https://www.shirin-glander.de/2018/03/got_network/</w:t>
        </w:r>
      </w:hyperlink>
      <w:r>
        <w:rPr>
          <w:rStyle w:val="FollowedHyperlinkChar"/>
          <w:rFonts w:eastAsiaTheme="majorEastAsia"/>
          <w:color w:val="007F7F" w:themeColor="background1" w:themeShade="40"/>
        </w:rPr>
        <w:t xml:space="preserve"> </w:t>
      </w:r>
      <w:r w:rsidRPr="004131CA">
        <w:rPr>
          <w:rStyle w:val="FollowedHyperlinkChar"/>
          <w:rFonts w:eastAsiaTheme="majorEastAsia"/>
        </w:rPr>
        <w:t> </w:t>
      </w:r>
    </w:p>
    <w:p w14:paraId="30FE2A8D" w14:textId="77777777" w:rsidR="00A82444" w:rsidRDefault="00A82444" w:rsidP="00A82444">
      <w:pPr>
        <w:pStyle w:val="paragraph"/>
        <w:spacing w:before="0" w:beforeAutospacing="0" w:after="0" w:afterAutospacing="0"/>
        <w:textAlignment w:val="baseline"/>
        <w:rPr>
          <w:rFonts w:ascii="Segoe UI" w:hAnsi="Segoe UI" w:cs="Segoe UI"/>
          <w:color w:val="323332"/>
          <w:sz w:val="18"/>
          <w:szCs w:val="18"/>
        </w:rPr>
      </w:pPr>
    </w:p>
    <w:p w14:paraId="21B32071" w14:textId="360935E6" w:rsidR="00A82444" w:rsidRPr="0046124D" w:rsidRDefault="00A82444" w:rsidP="00157989">
      <w:pPr>
        <w:pStyle w:val="Heading5"/>
      </w:pPr>
      <w:bookmarkStart w:id="33" w:name="_Toc86854235"/>
      <w:r w:rsidRPr="0046124D">
        <w:t>Flextable</w:t>
      </w:r>
      <w:bookmarkEnd w:id="33"/>
      <w:r w:rsidRPr="0046124D">
        <w:t> </w:t>
      </w:r>
    </w:p>
    <w:p w14:paraId="2030F794" w14:textId="0561EE45" w:rsidR="008C40A2" w:rsidRDefault="00A82444" w:rsidP="00496105">
      <w:pPr>
        <w:pStyle w:val="paragraph"/>
        <w:spacing w:before="0" w:beforeAutospacing="0" w:after="0" w:afterAutospacing="0"/>
        <w:textAlignment w:val="baseline"/>
        <w:rPr>
          <w:rStyle w:val="FollowedHyperlinkChar"/>
          <w:rFonts w:eastAsiaTheme="majorEastAsia"/>
          <w:color w:val="323332" w:themeColor="text1"/>
        </w:rPr>
      </w:pPr>
      <w:r>
        <w:rPr>
          <w:rStyle w:val="normaltextrun"/>
          <w:rFonts w:ascii="Arial" w:eastAsiaTheme="majorEastAsia" w:hAnsi="Arial" w:cs="Arial"/>
          <w:color w:val="323332"/>
          <w:sz w:val="22"/>
        </w:rPr>
        <w:t>This webpage provides an overview of how to use the </w:t>
      </w:r>
      <w:r>
        <w:rPr>
          <w:rStyle w:val="findhit"/>
          <w:rFonts w:ascii="Arial" w:hAnsi="Arial" w:cs="Arial"/>
          <w:color w:val="323332"/>
          <w:sz w:val="22"/>
          <w:szCs w:val="22"/>
        </w:rPr>
        <w:t>flex</w:t>
      </w:r>
      <w:r>
        <w:rPr>
          <w:rStyle w:val="normaltextrun"/>
          <w:rFonts w:ascii="Arial" w:eastAsiaTheme="majorEastAsia" w:hAnsi="Arial" w:cs="Arial"/>
          <w:color w:val="323332"/>
          <w:sz w:val="22"/>
        </w:rPr>
        <w:t>table package to create tables for reporting summarised data</w:t>
      </w:r>
      <w:r w:rsidR="008C40A2">
        <w:rPr>
          <w:rStyle w:val="normaltextrun"/>
          <w:rFonts w:ascii="Arial" w:eastAsiaTheme="majorEastAsia" w:hAnsi="Arial" w:cs="Arial"/>
          <w:color w:val="323332"/>
          <w:sz w:val="22"/>
        </w:rPr>
        <w:t xml:space="preserve">. </w:t>
      </w:r>
      <w:r w:rsidR="00496105" w:rsidRPr="00496105">
        <w:rPr>
          <w:rStyle w:val="FollowedHyperlinkChar"/>
          <w:rFonts w:eastAsiaTheme="majorEastAsia"/>
          <w:color w:val="323332" w:themeColor="text1"/>
        </w:rPr>
        <w:t xml:space="preserve">While it is best to use your judgement to decide how much time you will need to review this resource, we estimate that you will need </w:t>
      </w:r>
      <w:r w:rsidR="00496105" w:rsidRPr="00496105">
        <w:rPr>
          <w:rStyle w:val="FollowedHyperlinkChar"/>
          <w:rFonts w:eastAsiaTheme="majorEastAsia"/>
          <w:b/>
          <w:color w:val="323332" w:themeColor="text1"/>
        </w:rPr>
        <w:t>10 minutes</w:t>
      </w:r>
      <w:r w:rsidR="00496105" w:rsidRPr="00496105">
        <w:rPr>
          <w:rStyle w:val="FollowedHyperlinkChar"/>
          <w:rFonts w:eastAsiaTheme="majorEastAsia"/>
          <w:color w:val="323332" w:themeColor="text1"/>
        </w:rPr>
        <w:t>.</w:t>
      </w:r>
    </w:p>
    <w:p w14:paraId="4B869729" w14:textId="1BF46182" w:rsidR="008C40A2" w:rsidRPr="00496105" w:rsidRDefault="008C40A2" w:rsidP="00496105">
      <w:pPr>
        <w:pStyle w:val="paragraph"/>
        <w:spacing w:before="0" w:beforeAutospacing="0" w:after="0" w:afterAutospacing="0"/>
        <w:textAlignment w:val="baseline"/>
        <w:rPr>
          <w:rStyle w:val="FollowedHyperlinkChar"/>
          <w:rFonts w:eastAsiaTheme="majorEastAsia"/>
          <w:color w:val="323332" w:themeColor="text1"/>
        </w:rPr>
      </w:pPr>
      <w:r>
        <w:rPr>
          <w:rStyle w:val="FollowedHyperlinkChar"/>
          <w:rFonts w:eastAsiaTheme="majorEastAsia"/>
          <w:color w:val="323332" w:themeColor="text1"/>
        </w:rPr>
        <w:t xml:space="preserve">Link: </w:t>
      </w:r>
      <w:hyperlink r:id="rId44" w:tgtFrame="_blank" w:history="1">
        <w:r w:rsidRPr="00AC00FC">
          <w:rPr>
            <w:rStyle w:val="normaltextrun"/>
            <w:rFonts w:asciiTheme="minorHAnsi" w:eastAsiaTheme="majorEastAsia" w:hAnsiTheme="minorHAnsi" w:cstheme="minorHAnsi"/>
            <w:color w:val="007F7F" w:themeColor="text2" w:themeShade="40"/>
            <w:sz w:val="22"/>
            <w:szCs w:val="22"/>
            <w:u w:val="single"/>
          </w:rPr>
          <w:t>https://davidgohel.github.io/flextable/</w:t>
        </w:r>
      </w:hyperlink>
      <w:r w:rsidRPr="00A82444">
        <w:rPr>
          <w:rStyle w:val="normaltextrun"/>
          <w:rFonts w:ascii="Arial" w:eastAsiaTheme="majorEastAsia" w:hAnsi="Arial" w:cs="Arial"/>
          <w:color w:val="007F7F" w:themeColor="text2" w:themeShade="40"/>
          <w:sz w:val="22"/>
        </w:rPr>
        <w:t>  </w:t>
      </w:r>
    </w:p>
    <w:p w14:paraId="6FF051E2" w14:textId="77777777" w:rsidR="00A82444" w:rsidRDefault="00A82444" w:rsidP="00A82444">
      <w:pPr>
        <w:pStyle w:val="paragraph"/>
        <w:spacing w:before="0" w:beforeAutospacing="0" w:after="0" w:afterAutospacing="0"/>
        <w:textAlignment w:val="baseline"/>
        <w:rPr>
          <w:rStyle w:val="eop"/>
          <w:rFonts w:ascii="Arial" w:eastAsiaTheme="majorEastAsia" w:hAnsi="Arial" w:cs="Arial"/>
          <w:color w:val="007F7F" w:themeColor="text2" w:themeShade="40"/>
        </w:rPr>
      </w:pPr>
      <w:r w:rsidRPr="00A82444">
        <w:rPr>
          <w:rStyle w:val="eop"/>
          <w:rFonts w:ascii="Arial" w:eastAsiaTheme="majorEastAsia" w:hAnsi="Arial" w:cs="Arial"/>
          <w:color w:val="007F7F" w:themeColor="text2" w:themeShade="40"/>
        </w:rPr>
        <w:t> </w:t>
      </w:r>
    </w:p>
    <w:p w14:paraId="59E80F9F" w14:textId="77777777" w:rsidR="00A82444" w:rsidRPr="00A82444" w:rsidRDefault="00A82444" w:rsidP="00A82444">
      <w:pPr>
        <w:pStyle w:val="paragraph"/>
        <w:spacing w:before="0" w:beforeAutospacing="0" w:after="0" w:afterAutospacing="0"/>
        <w:textAlignment w:val="baseline"/>
        <w:rPr>
          <w:rStyle w:val="eop"/>
          <w:rFonts w:ascii="Arial" w:eastAsiaTheme="majorEastAsia" w:hAnsi="Arial" w:cs="Arial"/>
          <w:color w:val="007F7F" w:themeColor="text2" w:themeShade="40"/>
        </w:rPr>
      </w:pPr>
    </w:p>
    <w:p w14:paraId="0589CD29" w14:textId="77777777" w:rsidR="00A82444" w:rsidRDefault="00A82444" w:rsidP="00A82444">
      <w:pPr>
        <w:pStyle w:val="Heading3"/>
      </w:pPr>
      <w:r>
        <w:t>Intro to R: Pre-Course Self-Study Module</w:t>
      </w:r>
    </w:p>
    <w:p w14:paraId="5E63EA76" w14:textId="61D8EABC" w:rsidR="00A82444" w:rsidRPr="008C40A2" w:rsidRDefault="00A82444" w:rsidP="00A82444">
      <w:pPr>
        <w:rPr>
          <w:rStyle w:val="Hyperlink"/>
          <w:color w:val="323332" w:themeColor="text1"/>
          <w:u w:val="none"/>
        </w:rPr>
      </w:pPr>
      <w:r w:rsidRPr="4433C550">
        <w:rPr>
          <w:rStyle w:val="Hyperlink"/>
          <w:color w:val="323332" w:themeColor="text1"/>
          <w:u w:val="none"/>
        </w:rPr>
        <w:t>These resources were shared as part of the Pre-Course Self-Study Module in advance of the course. The materials review should have been completed prior to joining the course. Should you need a refresher, here is a list of learn</w:t>
      </w:r>
      <w:r w:rsidR="00157989" w:rsidRPr="4433C550">
        <w:rPr>
          <w:rStyle w:val="Hyperlink"/>
          <w:color w:val="323332" w:themeColor="text1"/>
          <w:u w:val="none"/>
        </w:rPr>
        <w:t>ing resources pertinent to Day 2</w:t>
      </w:r>
      <w:r w:rsidRPr="4433C550">
        <w:rPr>
          <w:rStyle w:val="Hyperlink"/>
          <w:color w:val="323332" w:themeColor="text1"/>
          <w:u w:val="none"/>
        </w:rPr>
        <w:t xml:space="preserve"> of the Introduction to R for Public Health Investigations course</w:t>
      </w:r>
    </w:p>
    <w:p w14:paraId="6AF382AE" w14:textId="77777777" w:rsidR="00A82444" w:rsidRPr="00A82444" w:rsidRDefault="00A82444" w:rsidP="00A82444">
      <w:pPr>
        <w:pStyle w:val="Heading4"/>
      </w:pPr>
      <w:r>
        <w:rPr>
          <w:noProof/>
          <w:lang w:eastAsia="en-CA"/>
        </w:rPr>
        <w:drawing>
          <wp:inline distT="0" distB="0" distL="0" distR="0" wp14:anchorId="1AE92A93" wp14:editId="610293EB">
            <wp:extent cx="438150" cy="381000"/>
            <wp:effectExtent l="0" t="0" r="0" b="0"/>
            <wp:docPr id="19" name="Picture 19" descr="treasur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35" cstate="print">
                      <a:extLst>
                        <a:ext uri="{28A0092B-C50C-407E-A947-70E740481C1C}">
                          <a14:useLocalDpi xmlns:a14="http://schemas.microsoft.com/office/drawing/2010/main" val="0"/>
                        </a:ext>
                      </a:extLst>
                    </a:blip>
                    <a:srcRect t="1051" b="1051"/>
                    <a:stretch>
                      <a:fillRect/>
                    </a:stretch>
                  </pic:blipFill>
                  <pic:spPr>
                    <a:xfrm>
                      <a:off x="0" y="0"/>
                      <a:ext cx="438150" cy="381000"/>
                    </a:xfrm>
                    <a:prstGeom prst="rect">
                      <a:avLst/>
                    </a:prstGeom>
                  </pic:spPr>
                </pic:pic>
              </a:graphicData>
            </a:graphic>
          </wp:inline>
        </w:drawing>
      </w:r>
      <w:r>
        <w:tab/>
        <w:t xml:space="preserve">Swab The Decks: </w:t>
      </w:r>
      <w:r w:rsidRPr="4433C550">
        <w:rPr>
          <w:rStyle w:val="Heading2Char"/>
          <w:rFonts w:asciiTheme="majorHAnsi" w:hAnsiTheme="majorHAnsi" w:cstheme="majorBidi"/>
          <w:caps w:val="0"/>
        </w:rPr>
        <w:t>Foundational</w:t>
      </w:r>
      <w:r>
        <w:t xml:space="preserve"> Concepts</w:t>
      </w:r>
    </w:p>
    <w:p w14:paraId="342D0DA0" w14:textId="77777777" w:rsidR="00A82444" w:rsidRDefault="00A82444" w:rsidP="00A82444">
      <w:pPr>
        <w:rPr>
          <w:rStyle w:val="Hyperlink"/>
          <w:color w:val="auto"/>
          <w:u w:val="none"/>
        </w:rPr>
      </w:pPr>
    </w:p>
    <w:p w14:paraId="24518BC3" w14:textId="77777777" w:rsidR="00A82444" w:rsidRDefault="00A82444" w:rsidP="00A82444">
      <w:pPr>
        <w:pStyle w:val="Heading5"/>
      </w:pPr>
      <w:r>
        <w:t xml:space="preserve">Data Manipulation Tools and </w:t>
      </w:r>
      <w:r w:rsidRPr="00A82444">
        <w:t>Dplyr</w:t>
      </w:r>
    </w:p>
    <w:p w14:paraId="676B6E50" w14:textId="77777777" w:rsidR="00A82444" w:rsidRDefault="00A82444" w:rsidP="00A82444">
      <w:r>
        <w:t xml:space="preserve">Duration: </w:t>
      </w:r>
      <w:r>
        <w:rPr>
          <w:b/>
        </w:rPr>
        <w:t>20 minutes</w:t>
      </w:r>
    </w:p>
    <w:p w14:paraId="1F73CEED" w14:textId="77777777" w:rsidR="00A82444" w:rsidRPr="00A82444" w:rsidRDefault="00A82444" w:rsidP="00A82444">
      <w:pPr>
        <w:rPr>
          <w:rStyle w:val="Hyperlink"/>
          <w:color w:val="007F7F" w:themeColor="text2" w:themeShade="40"/>
        </w:rPr>
      </w:pPr>
      <w:r>
        <w:lastRenderedPageBreak/>
        <w:t xml:space="preserve">Data wrangling is too often the most time-consuming part of data science and applied statistics. Two tidyverse packages, tidyr and dplyr, help make data manipulation tasks easier. Keep your code clean and clear and reduce the cognitive load required for common but often complex data science tasks. This video is the third in a series of four, reviewing concepts such as the dplyr package, key functions for data manipulation, and how to chain statements together with the pipe operator. </w:t>
      </w:r>
      <w:hyperlink r:id="rId45" w:history="1">
        <w:r w:rsidRPr="00A82444">
          <w:rPr>
            <w:rStyle w:val="Hyperlink"/>
            <w:color w:val="007F7F" w:themeColor="text2" w:themeShade="40"/>
          </w:rPr>
          <w:t>https://www.youtube.com/watch?v=Zc_ufg4uW4U</w:t>
        </w:r>
      </w:hyperlink>
      <w:r w:rsidRPr="00A82444">
        <w:rPr>
          <w:rStyle w:val="Hyperlink"/>
          <w:color w:val="007F7F" w:themeColor="text2" w:themeShade="40"/>
        </w:rPr>
        <w:t xml:space="preserve">  </w:t>
      </w:r>
    </w:p>
    <w:p w14:paraId="6402EAD9" w14:textId="77777777" w:rsidR="00A82444" w:rsidRDefault="00A82444" w:rsidP="00A82444">
      <w:pPr>
        <w:pStyle w:val="Heading5"/>
      </w:pPr>
      <w:r>
        <w:t>R Markdown</w:t>
      </w:r>
    </w:p>
    <w:p w14:paraId="5EF87294" w14:textId="77777777" w:rsidR="00A82444" w:rsidRDefault="00A82444" w:rsidP="00A82444">
      <w:r>
        <w:t xml:space="preserve">Duration: </w:t>
      </w:r>
      <w:r>
        <w:rPr>
          <w:b/>
        </w:rPr>
        <w:t>7 minutes</w:t>
      </w:r>
    </w:p>
    <w:p w14:paraId="7C50793E" w14:textId="77777777" w:rsidR="00A82444" w:rsidRPr="00A82444" w:rsidRDefault="00A82444" w:rsidP="00A82444">
      <w:pPr>
        <w:rPr>
          <w:color w:val="007F7F" w:themeColor="text2" w:themeShade="40"/>
          <w:u w:val="single"/>
        </w:rPr>
      </w:pPr>
      <w:r>
        <w:t xml:space="preserve">This YouTube video provides a demo of R Markdown: </w:t>
      </w:r>
      <w:hyperlink r:id="rId46" w:history="1">
        <w:r w:rsidRPr="00A82444">
          <w:rPr>
            <w:rStyle w:val="Hyperlink"/>
            <w:color w:val="007F7F" w:themeColor="text2" w:themeShade="40"/>
          </w:rPr>
          <w:t>https://www.youtube.com/watch?v=DNS7i2m4sB0</w:t>
        </w:r>
      </w:hyperlink>
      <w:r w:rsidRPr="00A82444">
        <w:rPr>
          <w:rStyle w:val="Hyperlink"/>
          <w:color w:val="007F7F" w:themeColor="text2" w:themeShade="40"/>
        </w:rPr>
        <w:t xml:space="preserve"> </w:t>
      </w:r>
      <w:bookmarkStart w:id="34" w:name="_Foundational_Concepts:_Tidygraph"/>
      <w:bookmarkStart w:id="35" w:name="_Foundational_Concepts:_Data"/>
      <w:bookmarkEnd w:id="34"/>
      <w:bookmarkEnd w:id="35"/>
    </w:p>
    <w:p w14:paraId="36484BCA" w14:textId="77777777" w:rsidR="00A82444" w:rsidRDefault="00A82444" w:rsidP="00A82444">
      <w:pPr>
        <w:pStyle w:val="Heading5"/>
      </w:pPr>
      <w:r>
        <w:t>Troubleshooting</w:t>
      </w:r>
    </w:p>
    <w:p w14:paraId="0E905F6D" w14:textId="77777777" w:rsidR="00A82444" w:rsidRDefault="00A82444" w:rsidP="00A82444">
      <w:pPr>
        <w:pStyle w:val="paragraph"/>
        <w:spacing w:before="0" w:beforeAutospacing="0" w:after="0" w:afterAutospacing="0"/>
        <w:textAlignment w:val="baseline"/>
        <w:rPr>
          <w:rStyle w:val="eop"/>
          <w:rFonts w:ascii="Arial" w:hAnsi="Arial" w:cs="Arial"/>
          <w:color w:val="323332"/>
          <w:sz w:val="22"/>
          <w:szCs w:val="22"/>
        </w:rPr>
      </w:pPr>
      <w:r>
        <w:rPr>
          <w:rStyle w:val="eop"/>
          <w:rFonts w:ascii="Arial" w:hAnsi="Arial" w:cs="Arial"/>
          <w:color w:val="323332"/>
          <w:sz w:val="22"/>
          <w:szCs w:val="22"/>
        </w:rPr>
        <w:t>A few ways/resources for troubleshooting R issues:</w:t>
      </w:r>
    </w:p>
    <w:p w14:paraId="53A9804F" w14:textId="77777777" w:rsidR="00A82444" w:rsidRDefault="00A82444" w:rsidP="00A82444">
      <w:pPr>
        <w:pStyle w:val="paragraph"/>
        <w:spacing w:before="0" w:beforeAutospacing="0" w:after="0" w:afterAutospacing="0"/>
        <w:textAlignment w:val="baseline"/>
        <w:rPr>
          <w:rStyle w:val="eop"/>
          <w:rFonts w:ascii="Arial" w:hAnsi="Arial" w:cs="Arial"/>
          <w:color w:val="323332"/>
          <w:sz w:val="22"/>
          <w:szCs w:val="22"/>
        </w:rPr>
      </w:pPr>
    </w:p>
    <w:p w14:paraId="28AC3AE1" w14:textId="77777777" w:rsidR="00A82444" w:rsidRDefault="00A82444" w:rsidP="00A82444">
      <w:pPr>
        <w:pStyle w:val="paragraph"/>
        <w:numPr>
          <w:ilvl w:val="0"/>
          <w:numId w:val="21"/>
        </w:numPr>
        <w:spacing w:before="0" w:beforeAutospacing="0" w:after="0" w:afterAutospacing="0"/>
        <w:textAlignment w:val="baseline"/>
        <w:rPr>
          <w:rStyle w:val="eop"/>
          <w:rFonts w:ascii="Arial" w:hAnsi="Arial" w:cs="Arial"/>
          <w:color w:val="323332"/>
          <w:sz w:val="22"/>
          <w:szCs w:val="22"/>
        </w:rPr>
      </w:pPr>
      <w:r>
        <w:rPr>
          <w:rStyle w:val="eop"/>
          <w:rFonts w:ascii="Arial" w:hAnsi="Arial" w:cs="Arial"/>
          <w:color w:val="323332"/>
          <w:sz w:val="22"/>
          <w:szCs w:val="22"/>
        </w:rPr>
        <w:t>Every analyst has had the experience of hitting a wall when trying to code. What to do?</w:t>
      </w:r>
    </w:p>
    <w:p w14:paraId="725B9DF4" w14:textId="77777777" w:rsidR="00A82444" w:rsidRDefault="00A82444" w:rsidP="00A82444">
      <w:pPr>
        <w:pStyle w:val="paragraph"/>
        <w:numPr>
          <w:ilvl w:val="0"/>
          <w:numId w:val="21"/>
        </w:numPr>
        <w:spacing w:before="0" w:beforeAutospacing="0" w:after="0" w:afterAutospacing="0"/>
        <w:textAlignment w:val="baseline"/>
        <w:rPr>
          <w:rStyle w:val="eop"/>
          <w:rFonts w:ascii="Arial" w:hAnsi="Arial" w:cs="Arial"/>
          <w:color w:val="323332"/>
          <w:sz w:val="22"/>
          <w:szCs w:val="22"/>
        </w:rPr>
      </w:pPr>
      <w:r>
        <w:rPr>
          <w:rStyle w:val="eop"/>
          <w:rFonts w:ascii="Arial" w:hAnsi="Arial" w:cs="Arial"/>
          <w:color w:val="323332"/>
          <w:sz w:val="22"/>
          <w:szCs w:val="22"/>
        </w:rPr>
        <w:t>R requires an almost detective-like attitude: the answer is out there online, you just need to sleuth it out.</w:t>
      </w:r>
    </w:p>
    <w:p w14:paraId="3FC7A023" w14:textId="77777777" w:rsidR="00A82444" w:rsidRDefault="00A82444" w:rsidP="00A82444">
      <w:pPr>
        <w:pStyle w:val="paragraph"/>
        <w:numPr>
          <w:ilvl w:val="0"/>
          <w:numId w:val="21"/>
        </w:numPr>
        <w:spacing w:before="0" w:beforeAutospacing="0" w:after="0" w:afterAutospacing="0"/>
        <w:textAlignment w:val="baseline"/>
        <w:rPr>
          <w:rStyle w:val="eop"/>
          <w:rFonts w:ascii="Arial" w:hAnsi="Arial" w:cs="Arial"/>
          <w:color w:val="323332"/>
          <w:sz w:val="22"/>
          <w:szCs w:val="22"/>
        </w:rPr>
      </w:pPr>
      <w:r>
        <w:rPr>
          <w:rStyle w:val="eop"/>
          <w:rFonts w:ascii="Arial" w:hAnsi="Arial" w:cs="Arial"/>
          <w:color w:val="323332"/>
          <w:sz w:val="22"/>
          <w:szCs w:val="22"/>
        </w:rPr>
        <w:t>Some ideas:</w:t>
      </w:r>
    </w:p>
    <w:p w14:paraId="68573A5A" w14:textId="77777777" w:rsidR="00A82444" w:rsidRDefault="00A82444" w:rsidP="00A82444">
      <w:pPr>
        <w:pStyle w:val="paragraph"/>
        <w:numPr>
          <w:ilvl w:val="1"/>
          <w:numId w:val="21"/>
        </w:numPr>
        <w:spacing w:before="0" w:beforeAutospacing="0" w:after="0" w:afterAutospacing="0"/>
        <w:textAlignment w:val="baseline"/>
        <w:rPr>
          <w:rStyle w:val="eop"/>
          <w:rFonts w:ascii="Arial" w:hAnsi="Arial" w:cs="Arial"/>
          <w:color w:val="323332"/>
          <w:sz w:val="22"/>
          <w:szCs w:val="22"/>
        </w:rPr>
      </w:pPr>
      <w:r>
        <w:rPr>
          <w:rStyle w:val="eop"/>
          <w:rFonts w:ascii="Arial" w:hAnsi="Arial" w:cs="Arial"/>
          <w:color w:val="323332"/>
          <w:sz w:val="22"/>
          <w:szCs w:val="22"/>
        </w:rPr>
        <w:t>Just plop your question, verbatim, into Google and see what you get. Include the package you’re using and “R”. Ex. “how to change legend name in ggplot2 in r”. Try typing this in google. You should get a few excellent hits:</w:t>
      </w:r>
    </w:p>
    <w:p w14:paraId="75666E27" w14:textId="77777777" w:rsidR="00A82444" w:rsidRDefault="00A82444" w:rsidP="00A82444">
      <w:pPr>
        <w:pStyle w:val="paragraph"/>
        <w:spacing w:before="120" w:beforeAutospacing="0" w:after="120" w:afterAutospacing="0"/>
        <w:ind w:left="1080"/>
        <w:textAlignment w:val="baseline"/>
        <w:rPr>
          <w:rStyle w:val="eop"/>
          <w:rFonts w:ascii="Arial" w:hAnsi="Arial" w:cs="Arial"/>
          <w:color w:val="323332"/>
          <w:sz w:val="22"/>
          <w:szCs w:val="22"/>
        </w:rPr>
      </w:pPr>
      <w:r>
        <w:rPr>
          <w:noProof/>
        </w:rPr>
        <w:drawing>
          <wp:inline distT="0" distB="0" distL="0" distR="0" wp14:anchorId="5A03FA6B" wp14:editId="65AAB72E">
            <wp:extent cx="3714750" cy="2447925"/>
            <wp:effectExtent l="19050" t="19050" r="19050" b="28575"/>
            <wp:docPr id="18" name="Picture 18" descr="example of how to search for R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ample of how to search for R issues"/>
                    <pic:cNvPicPr>
                      <a:picLocks noChangeAspect="1" noChangeArrowheads="1"/>
                    </pic:cNvPicPr>
                  </pic:nvPicPr>
                  <pic:blipFill>
                    <a:blip r:embed="rId47">
                      <a:extLst>
                        <a:ext uri="{28A0092B-C50C-407E-A947-70E740481C1C}">
                          <a14:useLocalDpi xmlns:a14="http://schemas.microsoft.com/office/drawing/2010/main" val="0"/>
                        </a:ext>
                      </a:extLst>
                    </a:blip>
                    <a:srcRect r="14830"/>
                    <a:stretch>
                      <a:fillRect/>
                    </a:stretch>
                  </pic:blipFill>
                  <pic:spPr bwMode="auto">
                    <a:xfrm>
                      <a:off x="0" y="0"/>
                      <a:ext cx="3714750" cy="2447925"/>
                    </a:xfrm>
                    <a:prstGeom prst="rect">
                      <a:avLst/>
                    </a:prstGeom>
                    <a:noFill/>
                    <a:ln w="9525" cmpd="sng">
                      <a:solidFill>
                        <a:srgbClr val="000000"/>
                      </a:solidFill>
                      <a:miter lim="800000"/>
                      <a:headEnd/>
                      <a:tailEnd/>
                    </a:ln>
                    <a:effectLst/>
                  </pic:spPr>
                </pic:pic>
              </a:graphicData>
            </a:graphic>
          </wp:inline>
        </w:drawing>
      </w:r>
    </w:p>
    <w:p w14:paraId="759CB7BD" w14:textId="77777777" w:rsidR="00A82444" w:rsidRDefault="00A82444" w:rsidP="00A82444">
      <w:pPr>
        <w:pStyle w:val="paragraph"/>
        <w:numPr>
          <w:ilvl w:val="1"/>
          <w:numId w:val="43"/>
        </w:numPr>
        <w:spacing w:before="0" w:beforeAutospacing="0" w:after="0" w:afterAutospacing="0"/>
        <w:textAlignment w:val="baseline"/>
        <w:rPr>
          <w:rStyle w:val="eop"/>
          <w:rFonts w:ascii="Arial" w:hAnsi="Arial" w:cs="Arial"/>
          <w:color w:val="323332"/>
          <w:sz w:val="22"/>
          <w:szCs w:val="22"/>
        </w:rPr>
      </w:pPr>
      <w:r>
        <w:rPr>
          <w:rStyle w:val="eop"/>
          <w:rFonts w:ascii="Arial" w:hAnsi="Arial" w:cs="Arial"/>
          <w:color w:val="323332"/>
          <w:sz w:val="22"/>
          <w:szCs w:val="22"/>
        </w:rPr>
        <w:t xml:space="preserve">Get comfortable searching </w:t>
      </w:r>
      <w:r>
        <w:rPr>
          <w:rStyle w:val="eop"/>
          <w:rFonts w:ascii="Arial" w:hAnsi="Arial" w:cs="Arial"/>
          <w:b/>
          <w:color w:val="323332"/>
          <w:sz w:val="22"/>
          <w:szCs w:val="22"/>
        </w:rPr>
        <w:t>Stack Overflow</w:t>
      </w:r>
      <w:r>
        <w:rPr>
          <w:rStyle w:val="eop"/>
          <w:rFonts w:ascii="Arial" w:hAnsi="Arial" w:cs="Arial"/>
          <w:color w:val="323332"/>
          <w:sz w:val="22"/>
          <w:szCs w:val="22"/>
        </w:rPr>
        <w:t>, and learning how to apply non-epi solutions to your epi problems.</w:t>
      </w:r>
    </w:p>
    <w:p w14:paraId="1841CB51" w14:textId="77777777" w:rsidR="00A82444" w:rsidRDefault="00A82444" w:rsidP="00A82444">
      <w:pPr>
        <w:pStyle w:val="paragraph"/>
        <w:numPr>
          <w:ilvl w:val="1"/>
          <w:numId w:val="43"/>
        </w:numPr>
        <w:spacing w:before="0" w:beforeAutospacing="0" w:after="0" w:afterAutospacing="0"/>
        <w:textAlignment w:val="baseline"/>
      </w:pPr>
      <w:r>
        <w:rPr>
          <w:rStyle w:val="eop"/>
          <w:rFonts w:ascii="Arial" w:hAnsi="Arial" w:cs="Arial"/>
          <w:color w:val="323332"/>
          <w:sz w:val="22"/>
          <w:szCs w:val="22"/>
        </w:rPr>
        <w:t>If you are using the tidyverse, there are a TON of resources, including Cookbook for R, R for Data Science, etc.</w:t>
      </w:r>
    </w:p>
    <w:p w14:paraId="2F21AD6E" w14:textId="77777777" w:rsidR="00A82444" w:rsidRDefault="00A82444" w:rsidP="00A82444">
      <w:pPr>
        <w:pStyle w:val="Heading6"/>
      </w:pPr>
      <w:r>
        <w:t>Tips:</w:t>
      </w:r>
    </w:p>
    <w:p w14:paraId="3A0727FB" w14:textId="77777777" w:rsidR="00A82444" w:rsidRDefault="00A82444" w:rsidP="00A82444">
      <w:pPr>
        <w:pStyle w:val="ListParagraph"/>
        <w:numPr>
          <w:ilvl w:val="0"/>
          <w:numId w:val="44"/>
        </w:numPr>
      </w:pPr>
      <w:r>
        <w:t>Start your search statement with the software name (and version as needed)</w:t>
      </w:r>
    </w:p>
    <w:p w14:paraId="3F95ABEA" w14:textId="77777777" w:rsidR="00A82444" w:rsidRDefault="00A82444" w:rsidP="00A82444">
      <w:pPr>
        <w:pStyle w:val="ListParagraph"/>
        <w:numPr>
          <w:ilvl w:val="0"/>
          <w:numId w:val="44"/>
        </w:numPr>
      </w:pPr>
      <w:r>
        <w:t>Follow-up with question, function, or error message</w:t>
      </w:r>
    </w:p>
    <w:p w14:paraId="6BF100C7" w14:textId="77777777" w:rsidR="00A82444" w:rsidRDefault="00A82444" w:rsidP="00A82444">
      <w:pPr>
        <w:pStyle w:val="ListParagraph"/>
        <w:numPr>
          <w:ilvl w:val="1"/>
          <w:numId w:val="44"/>
        </w:numPr>
      </w:pPr>
      <w:r>
        <w:lastRenderedPageBreak/>
        <w:t>In relation to error messages, they are sometimes long and in such cases it may be most useful to take the more generic portions of the returned message</w:t>
      </w:r>
    </w:p>
    <w:p w14:paraId="17B7CB28" w14:textId="77777777" w:rsidR="00A82444" w:rsidRDefault="00A82444" w:rsidP="00A82444">
      <w:pPr>
        <w:pStyle w:val="ListParagraph"/>
        <w:numPr>
          <w:ilvl w:val="0"/>
          <w:numId w:val="44"/>
        </w:numPr>
      </w:pPr>
      <w:r>
        <w:t>Identify and make note of sources/websites that keep popping up that have useful information, such as:</w:t>
      </w:r>
    </w:p>
    <w:p w14:paraId="00F97090" w14:textId="77777777" w:rsidR="00A82444" w:rsidRPr="00A82444" w:rsidRDefault="00B52EDC" w:rsidP="00A82444">
      <w:pPr>
        <w:pStyle w:val="ListParagraph"/>
        <w:numPr>
          <w:ilvl w:val="0"/>
          <w:numId w:val="38"/>
        </w:numPr>
        <w:rPr>
          <w:rStyle w:val="Hyperlink"/>
          <w:color w:val="007F7F" w:themeColor="text2" w:themeShade="40"/>
        </w:rPr>
      </w:pPr>
      <w:hyperlink r:id="rId48" w:history="1">
        <w:r w:rsidR="00A82444" w:rsidRPr="00A82444">
          <w:rPr>
            <w:rStyle w:val="Hyperlink"/>
            <w:color w:val="007F7F" w:themeColor="text2" w:themeShade="40"/>
          </w:rPr>
          <w:t>https://stackoverflow.com/</w:t>
        </w:r>
      </w:hyperlink>
    </w:p>
    <w:p w14:paraId="7C5FEC2C" w14:textId="77777777" w:rsidR="00A82444" w:rsidRPr="00A82444" w:rsidRDefault="00B52EDC" w:rsidP="00A82444">
      <w:pPr>
        <w:pStyle w:val="ListParagraph"/>
        <w:numPr>
          <w:ilvl w:val="0"/>
          <w:numId w:val="38"/>
        </w:numPr>
        <w:rPr>
          <w:rStyle w:val="Hyperlink"/>
          <w:color w:val="007F7F" w:themeColor="text2" w:themeShade="40"/>
        </w:rPr>
      </w:pPr>
      <w:hyperlink r:id="rId49" w:history="1">
        <w:r w:rsidR="00A82444" w:rsidRPr="00A82444">
          <w:rPr>
            <w:rStyle w:val="Hyperlink"/>
            <w:color w:val="007F7F" w:themeColor="text2" w:themeShade="40"/>
          </w:rPr>
          <w:t>https://www.rdocumentation.org</w:t>
        </w:r>
      </w:hyperlink>
    </w:p>
    <w:p w14:paraId="06F4461B" w14:textId="77777777" w:rsidR="00A82444" w:rsidRPr="00A82444" w:rsidRDefault="00B52EDC" w:rsidP="00A82444">
      <w:pPr>
        <w:pStyle w:val="ListParagraph"/>
        <w:numPr>
          <w:ilvl w:val="0"/>
          <w:numId w:val="38"/>
        </w:numPr>
        <w:rPr>
          <w:rStyle w:val="Hyperlink"/>
          <w:color w:val="007F7F" w:themeColor="text2" w:themeShade="40"/>
        </w:rPr>
      </w:pPr>
      <w:hyperlink r:id="rId50" w:history="1">
        <w:r w:rsidR="00A82444" w:rsidRPr="00A82444">
          <w:rPr>
            <w:rStyle w:val="Hyperlink"/>
            <w:color w:val="007F7F" w:themeColor="text2" w:themeShade="40"/>
          </w:rPr>
          <w:t>https://www.tidyverse.org/</w:t>
        </w:r>
      </w:hyperlink>
    </w:p>
    <w:p w14:paraId="64322B09" w14:textId="77777777" w:rsidR="00A82444" w:rsidRPr="00A82444" w:rsidRDefault="00B52EDC" w:rsidP="00A82444">
      <w:pPr>
        <w:pStyle w:val="ListParagraph"/>
        <w:numPr>
          <w:ilvl w:val="0"/>
          <w:numId w:val="38"/>
        </w:numPr>
        <w:rPr>
          <w:rStyle w:val="Hyperlink"/>
          <w:color w:val="007F7F" w:themeColor="text2" w:themeShade="40"/>
        </w:rPr>
      </w:pPr>
      <w:hyperlink r:id="rId51" w:history="1">
        <w:r w:rsidR="00A82444" w:rsidRPr="00A82444">
          <w:rPr>
            <w:rStyle w:val="Hyperlink"/>
            <w:color w:val="007F7F" w:themeColor="text2" w:themeShade="40"/>
          </w:rPr>
          <w:t>https://www.dummies.com/programming/r/r-for-dummies-cheat-sheet/</w:t>
        </w:r>
      </w:hyperlink>
    </w:p>
    <w:p w14:paraId="73A9DF11" w14:textId="77777777" w:rsidR="00A82444" w:rsidRPr="00A82444" w:rsidRDefault="00B52EDC" w:rsidP="00A82444">
      <w:pPr>
        <w:pStyle w:val="ListParagraph"/>
        <w:numPr>
          <w:ilvl w:val="0"/>
          <w:numId w:val="38"/>
        </w:numPr>
        <w:rPr>
          <w:rStyle w:val="Hyperlink"/>
          <w:color w:val="007F7F" w:themeColor="text2" w:themeShade="40"/>
        </w:rPr>
      </w:pPr>
      <w:hyperlink r:id="rId52" w:history="1">
        <w:r w:rsidR="00A82444" w:rsidRPr="00A82444">
          <w:rPr>
            <w:rStyle w:val="Hyperlink"/>
            <w:color w:val="007F7F" w:themeColor="text2" w:themeShade="40"/>
          </w:rPr>
          <w:t>http://www.cookbook-r.com/</w:t>
        </w:r>
      </w:hyperlink>
    </w:p>
    <w:p w14:paraId="56DF9778" w14:textId="77777777" w:rsidR="00A82444" w:rsidRPr="00A82444" w:rsidRDefault="00B52EDC" w:rsidP="00A82444">
      <w:pPr>
        <w:pStyle w:val="ListParagraph"/>
        <w:numPr>
          <w:ilvl w:val="0"/>
          <w:numId w:val="38"/>
        </w:numPr>
        <w:rPr>
          <w:rStyle w:val="Hyperlink"/>
          <w:color w:val="007F7F" w:themeColor="text2" w:themeShade="40"/>
        </w:rPr>
      </w:pPr>
      <w:hyperlink r:id="rId53" w:history="1">
        <w:r w:rsidR="00A82444" w:rsidRPr="00A82444">
          <w:rPr>
            <w:rStyle w:val="Hyperlink"/>
            <w:color w:val="007F7F" w:themeColor="text2" w:themeShade="40"/>
          </w:rPr>
          <w:t>https://www.reconlearn.org/</w:t>
        </w:r>
      </w:hyperlink>
    </w:p>
    <w:p w14:paraId="5AC2C004" w14:textId="77777777" w:rsidR="00A82444" w:rsidRPr="00A82444" w:rsidRDefault="00A82444" w:rsidP="00A82444">
      <w:pPr>
        <w:ind w:left="720"/>
        <w:rPr>
          <w:color w:val="007F7F" w:themeColor="text2" w:themeShade="40"/>
          <w:u w:val="single"/>
        </w:rPr>
      </w:pPr>
      <w:r>
        <w:t xml:space="preserve">Tutorial on troubleshooting and common errors: </w:t>
      </w:r>
      <w:hyperlink r:id="rId54" w:history="1">
        <w:r w:rsidRPr="00A82444">
          <w:rPr>
            <w:rStyle w:val="Hyperlink"/>
            <w:color w:val="007F7F" w:themeColor="text2" w:themeShade="40"/>
          </w:rPr>
          <w:t>https://ourcodingclub.github.io/tutorials/troubleshooting/</w:t>
        </w:r>
      </w:hyperlink>
    </w:p>
    <w:p w14:paraId="7C4D4918" w14:textId="77777777" w:rsidR="00A82444" w:rsidRDefault="00A82444" w:rsidP="00A82444">
      <w:pPr>
        <w:pStyle w:val="Heading5"/>
      </w:pPr>
      <w:r>
        <w:t>Silly Mistakes We All Make in R/R Studio</w:t>
      </w:r>
    </w:p>
    <w:p w14:paraId="3BFA1049" w14:textId="77777777" w:rsidR="00A82444" w:rsidRDefault="00A82444" w:rsidP="00A82444">
      <w:r>
        <w:t xml:space="preserve">Duration: </w:t>
      </w:r>
      <w:r>
        <w:rPr>
          <w:b/>
        </w:rPr>
        <w:t>4 minutes</w:t>
      </w:r>
    </w:p>
    <w:p w14:paraId="034F9006" w14:textId="77777777" w:rsidR="00A82444" w:rsidRDefault="00A82444" w:rsidP="00A82444">
      <w:pPr>
        <w:rPr>
          <w:rStyle w:val="Hyperlink"/>
        </w:rPr>
      </w:pPr>
      <w:r>
        <w:t>This YouTube video reviews some basic programming challenges encountered when running code in R/RStudio, specifically unbalanced parentheses and quotation marks. “When in doubt, escape [Esc] out”:</w:t>
      </w:r>
      <w:r w:rsidRPr="00A82444">
        <w:rPr>
          <w:color w:val="007F7F" w:themeColor="text2" w:themeShade="40"/>
        </w:rPr>
        <w:t xml:space="preserve"> </w:t>
      </w:r>
      <w:hyperlink r:id="rId55" w:history="1">
        <w:r w:rsidRPr="00A82444">
          <w:rPr>
            <w:rStyle w:val="Hyperlink"/>
            <w:color w:val="007F7F" w:themeColor="text2" w:themeShade="40"/>
          </w:rPr>
          <w:t>https://www.youtube.com/watch?v=xQ9SJvuzg0A</w:t>
        </w:r>
      </w:hyperlink>
    </w:p>
    <w:p w14:paraId="1E54DEF1" w14:textId="77777777" w:rsidR="00A82444" w:rsidRDefault="00A82444" w:rsidP="00A82444">
      <w:pPr>
        <w:pStyle w:val="Heading5"/>
      </w:pPr>
      <w:bookmarkStart w:id="36" w:name="_Knowledge_Check:_The"/>
      <w:bookmarkStart w:id="37" w:name="_Knowledge_Boost:_The"/>
      <w:bookmarkStart w:id="38" w:name="_Knowledge_Boost:_Common"/>
      <w:bookmarkEnd w:id="36"/>
      <w:bookmarkEnd w:id="37"/>
      <w:bookmarkEnd w:id="38"/>
      <w:r>
        <w:t>Common R Errors</w:t>
      </w:r>
    </w:p>
    <w:p w14:paraId="38F99633" w14:textId="77777777" w:rsidR="00A82444" w:rsidRPr="00A82444" w:rsidRDefault="00A82444" w:rsidP="00A82444">
      <w:pPr>
        <w:rPr>
          <w:rStyle w:val="Hyperlink"/>
          <w:color w:val="007F7F" w:themeColor="text2" w:themeShade="40"/>
        </w:rPr>
      </w:pPr>
      <w:r>
        <w:t xml:space="preserve">This webpage reviews some errors that are commonly encountered when working with R. Some of the content of this page may be inaccessible to novice or beginner R users. If that is the case we recommend (1) a high level review of the webpage, and (2) filing the webpage away for later use as a resource in your R learning journey when these errors are encountered: </w:t>
      </w:r>
      <w:hyperlink r:id="rId56" w:history="1">
        <w:r w:rsidRPr="00A82444">
          <w:rPr>
            <w:rStyle w:val="Hyperlink"/>
            <w:color w:val="007F7F" w:themeColor="text2" w:themeShade="40"/>
          </w:rPr>
          <w:t>https://www.programmingr.com/r-error-messages/</w:t>
        </w:r>
      </w:hyperlink>
    </w:p>
    <w:p w14:paraId="3C59656C" w14:textId="77777777" w:rsidR="00A82444" w:rsidRPr="00A82444" w:rsidRDefault="00A82444" w:rsidP="00A82444"/>
    <w:p w14:paraId="724EE25D" w14:textId="5B8CD895" w:rsidR="00A82444" w:rsidRDefault="00A82444" w:rsidP="00950AEB">
      <w:pPr>
        <w:pStyle w:val="Heading2"/>
      </w:pPr>
      <w:bookmarkStart w:id="39" w:name="_Toc119161481"/>
      <w:r>
        <w:t>After Joining on Day 2: Practical Exercise(s) and Application</w:t>
      </w:r>
      <w:bookmarkEnd w:id="39"/>
    </w:p>
    <w:p w14:paraId="2C18F205" w14:textId="574EEE0A" w:rsidR="000E1DF0" w:rsidRDefault="00A82444" w:rsidP="00A82444">
      <w:r>
        <w:t xml:space="preserve"> </w:t>
      </w:r>
      <w:r w:rsidR="000E1DF0">
        <w:t>For after joining the virtual classroom.</w:t>
      </w:r>
    </w:p>
    <w:p w14:paraId="524A47FC" w14:textId="38C067FD" w:rsidR="00AC00FC" w:rsidRDefault="00AC00FC" w:rsidP="000E1DF0">
      <w:pPr>
        <w:pStyle w:val="Heading3"/>
      </w:pPr>
      <w:r>
        <w:t>Optional Resource</w:t>
      </w:r>
    </w:p>
    <w:p w14:paraId="06E442A8" w14:textId="2D1664B4" w:rsidR="00AC00FC" w:rsidRPr="00AC00FC" w:rsidRDefault="007D1956" w:rsidP="00AC00FC">
      <w:r>
        <w:t>As referred to during the presentation on Day 2, t</w:t>
      </w:r>
      <w:r w:rsidR="00AC00FC">
        <w:t xml:space="preserve">his is a handy document to refer back to when working with R Markdown: </w:t>
      </w:r>
      <w:r w:rsidR="00516F1E" w:rsidRPr="00516F1E">
        <w:rPr>
          <w:color w:val="007F7F" w:themeColor="background1" w:themeShade="40"/>
        </w:rPr>
        <w:t>https</w:t>
      </w:r>
      <w:r w:rsidR="00516F1E" w:rsidRPr="00516F1E">
        <w:t xml:space="preserve"> </w:t>
      </w:r>
      <w:hyperlink r:id="rId57" w:history="1">
        <w:r w:rsidR="00516F1E" w:rsidRPr="004E6989">
          <w:rPr>
            <w:rStyle w:val="Hyperlink"/>
            <w:color w:val="007F7F" w:themeColor="hyperlink" w:themeShade="40"/>
          </w:rPr>
          <w:t>https://drive.google.com/file/d/19jr8AM-Y3Huy1tq6nSwXkIU4kRlUzr3_/view?usp=share_link</w:t>
        </w:r>
      </w:hyperlink>
      <w:r w:rsidR="00516F1E">
        <w:rPr>
          <w:color w:val="007F7F" w:themeColor="background1" w:themeShade="40"/>
        </w:rPr>
        <w:t xml:space="preserve"> </w:t>
      </w:r>
    </w:p>
    <w:p w14:paraId="2D5AF712" w14:textId="690B724D" w:rsidR="000E1DF0" w:rsidRDefault="000E1DF0" w:rsidP="000E1DF0">
      <w:pPr>
        <w:pStyle w:val="Heading3"/>
      </w:pPr>
      <w:r>
        <w:t xml:space="preserve">Exercise </w:t>
      </w:r>
      <w:r w:rsidR="00157989">
        <w:t>2</w:t>
      </w:r>
    </w:p>
    <w:p w14:paraId="3F7AEF42" w14:textId="77777777" w:rsidR="00EF765F" w:rsidRDefault="00EF765F" w:rsidP="00EF765F">
      <w:r>
        <w:t>Note: there is dedicated course time for practice with exercises 1, 2, or 3 (your choice) on day 4 of the course. Course facilitators will be available on Slack and Zoom for your questions.</w:t>
      </w:r>
    </w:p>
    <w:p w14:paraId="7CDDB525" w14:textId="77777777" w:rsidR="00A82444" w:rsidRPr="001239AC" w:rsidRDefault="00A82444" w:rsidP="00A82444">
      <w:pPr>
        <w:rPr>
          <w:b/>
        </w:rPr>
      </w:pPr>
      <w:r w:rsidRPr="001239AC">
        <w:rPr>
          <w:b/>
        </w:rPr>
        <w:t>Duration: 170 mins</w:t>
      </w:r>
    </w:p>
    <w:p w14:paraId="0AAE02BD" w14:textId="77777777" w:rsidR="003F6F41" w:rsidRDefault="003F6F41" w:rsidP="003F6F41">
      <w:r>
        <w:lastRenderedPageBreak/>
        <w:t>Get as far as you can with this exercise within 3 hours (maximum). Don’t worry if you need extra time. The learning curve for R is steep and learners will benefit most from time spent practicing. We will be scheduling a follow-up webinar to debrief on the exercises several weeks out from the end of this course (date to be announced). Prior to that debrief, reach out to your facilitators on Slack or by email if you require assistance with the course material.</w:t>
      </w:r>
    </w:p>
    <w:p w14:paraId="607B4526" w14:textId="625DC59F" w:rsidR="00A82444" w:rsidRDefault="00A82444" w:rsidP="00A82444">
      <w:r>
        <w:t>We recommend:</w:t>
      </w:r>
    </w:p>
    <w:p w14:paraId="7418B49E" w14:textId="707B6F39" w:rsidR="00A82444" w:rsidRDefault="00A82444" w:rsidP="00A82444">
      <w:pPr>
        <w:pStyle w:val="ListParagraph"/>
        <w:numPr>
          <w:ilvl w:val="0"/>
          <w:numId w:val="33"/>
        </w:numPr>
      </w:pPr>
      <w:r w:rsidRPr="004D1A95">
        <w:rPr>
          <w:u w:val="single"/>
        </w:rPr>
        <w:t>Novice users</w:t>
      </w:r>
      <w:r>
        <w:rPr>
          <w:u w:val="single"/>
        </w:rPr>
        <w:t xml:space="preserve"> (Boatswains)</w:t>
      </w:r>
      <w:r w:rsidRPr="004D1A95">
        <w:rPr>
          <w:u w:val="single"/>
        </w:rPr>
        <w:t>:</w:t>
      </w:r>
      <w:r>
        <w:t xml:space="preserve"> Instead of writing out the code from the images provided, follow along the workbook with the R script for the exercise. Prioritise running the code piece by piece to understand what a chunk of code does, and what specific functions are doing rather than being able to write code and troubleshoot.</w:t>
      </w:r>
    </w:p>
    <w:p w14:paraId="72D60E3A" w14:textId="270621A0" w:rsidR="00A82444" w:rsidRDefault="00A82444" w:rsidP="00A82444">
      <w:pPr>
        <w:pStyle w:val="ListParagraph"/>
        <w:numPr>
          <w:ilvl w:val="0"/>
          <w:numId w:val="33"/>
        </w:numPr>
      </w:pPr>
      <w:r w:rsidRPr="004D1A95">
        <w:rPr>
          <w:u w:val="single"/>
        </w:rPr>
        <w:t>Beginner/Intermediate users</w:t>
      </w:r>
      <w:r>
        <w:rPr>
          <w:u w:val="single"/>
        </w:rPr>
        <w:t xml:space="preserve"> (First Mates)</w:t>
      </w:r>
      <w:r w:rsidRPr="004D1A95">
        <w:rPr>
          <w:u w:val="single"/>
        </w:rPr>
        <w:t>:</w:t>
      </w:r>
      <w:r>
        <w:t xml:space="preserve"> R code is provided as a screen capture image in the workbook. You should have sufficient understanding of coding to get a general sense of what the code is doing by reading it (with the assistance of the help documentation and a few Google searches as needed). It is our intention to have you write the code out from the workbook as you progress through the scenario.</w:t>
      </w:r>
    </w:p>
    <w:p w14:paraId="18ECB897" w14:textId="4A6AE4CF" w:rsidR="00A82444" w:rsidRDefault="00A82444" w:rsidP="00A82444">
      <w:pPr>
        <w:pStyle w:val="ListParagraph"/>
        <w:numPr>
          <w:ilvl w:val="0"/>
          <w:numId w:val="33"/>
        </w:numPr>
      </w:pPr>
      <w:r w:rsidRPr="001B65DC">
        <w:rPr>
          <w:u w:val="single"/>
        </w:rPr>
        <w:t>Advanced users</w:t>
      </w:r>
      <w:r>
        <w:rPr>
          <w:u w:val="single"/>
        </w:rPr>
        <w:t xml:space="preserve"> (Master Mariners)</w:t>
      </w:r>
      <w:r w:rsidRPr="001B65DC">
        <w:rPr>
          <w:u w:val="single"/>
        </w:rPr>
        <w:t>:</w:t>
      </w:r>
      <w:r>
        <w:t xml:space="preserve"> We encourage you to try writing your own code where you like and contrast it with the code used for the exercise, and to help your peers as questions arise.</w:t>
      </w:r>
    </w:p>
    <w:p w14:paraId="542F7E22" w14:textId="77777777" w:rsidR="00A82444" w:rsidRDefault="00A82444" w:rsidP="00A82444">
      <w:pPr>
        <w:pStyle w:val="Heading4"/>
      </w:pPr>
      <w:r>
        <w:t>Scenario</w:t>
      </w:r>
    </w:p>
    <w:p w14:paraId="3D06D21E" w14:textId="77777777" w:rsidR="00A82444" w:rsidRDefault="00A82444" w:rsidP="4433C550">
      <w:pPr>
        <w:pStyle w:val="paragraph"/>
        <w:spacing w:before="0" w:beforeAutospacing="0" w:after="0" w:afterAutospacing="0"/>
        <w:textAlignment w:val="baseline"/>
        <w:rPr>
          <w:rStyle w:val="normaltextrun"/>
          <w:rFonts w:asciiTheme="minorHAnsi" w:eastAsiaTheme="majorEastAsia" w:hAnsiTheme="minorHAnsi" w:cstheme="minorBidi"/>
          <w:color w:val="323332"/>
          <w:sz w:val="22"/>
          <w:szCs w:val="22"/>
        </w:rPr>
      </w:pPr>
      <w:r w:rsidRPr="4433C550">
        <w:rPr>
          <w:rStyle w:val="normaltextrun"/>
          <w:rFonts w:asciiTheme="minorHAnsi" w:eastAsiaTheme="majorEastAsia" w:hAnsiTheme="minorHAnsi" w:cstheme="minorBidi"/>
          <w:color w:val="323332" w:themeColor="text1"/>
          <w:sz w:val="22"/>
          <w:szCs w:val="22"/>
        </w:rPr>
        <w:t>You’ve been sent on a mobilization to a TB outbreak, affecting members of a First Nation</w:t>
      </w:r>
      <w:del w:id="40" w:author="Henderson, Megan (PHAC/ASPC)" w:date="2021-11-10T22:19:00Z">
        <w:r w:rsidRPr="4433C550" w:rsidDel="00A82444">
          <w:rPr>
            <w:rStyle w:val="normaltextrun"/>
            <w:rFonts w:asciiTheme="minorHAnsi" w:eastAsiaTheme="majorEastAsia" w:hAnsiTheme="minorHAnsi" w:cstheme="minorBidi"/>
            <w:color w:val="323332" w:themeColor="text1"/>
            <w:sz w:val="22"/>
            <w:szCs w:val="22"/>
          </w:rPr>
          <w:delText>s band</w:delText>
        </w:r>
      </w:del>
      <w:r w:rsidRPr="4433C550">
        <w:rPr>
          <w:rStyle w:val="normaltextrun"/>
          <w:rFonts w:asciiTheme="minorHAnsi" w:eastAsiaTheme="majorEastAsia" w:hAnsiTheme="minorHAnsi" w:cstheme="minorBidi"/>
          <w:color w:val="323332" w:themeColor="text1"/>
          <w:sz w:val="22"/>
          <w:szCs w:val="22"/>
        </w:rPr>
        <w:t xml:space="preserve"> both on and off-reserve. </w:t>
      </w:r>
      <w:r w:rsidRPr="4433C550">
        <w:rPr>
          <w:rStyle w:val="eop"/>
          <w:rFonts w:asciiTheme="minorHAnsi" w:eastAsiaTheme="majorEastAsia" w:hAnsiTheme="minorHAnsi" w:cstheme="minorBidi"/>
          <w:color w:val="323332" w:themeColor="text1"/>
          <w:sz w:val="22"/>
          <w:szCs w:val="22"/>
        </w:rPr>
        <w:t> </w:t>
      </w:r>
      <w:r w:rsidRPr="4433C550">
        <w:rPr>
          <w:rStyle w:val="normaltextrun"/>
          <w:rFonts w:asciiTheme="minorHAnsi" w:eastAsiaTheme="majorEastAsia" w:hAnsiTheme="minorHAnsi" w:cstheme="minorBidi"/>
          <w:color w:val="323332" w:themeColor="text1"/>
          <w:sz w:val="22"/>
          <w:szCs w:val="22"/>
        </w:rPr>
        <w:t>The affected reserve (population 2000) is in a remote northern area, with the nearest town being 25 km away (mixed settler and First Nations population, population 7500). TB cases off-reserve are all linked to a rooming house in the nearby town.</w:t>
      </w:r>
      <w:r w:rsidRPr="4433C550">
        <w:rPr>
          <w:rStyle w:val="eop"/>
          <w:rFonts w:asciiTheme="minorHAnsi" w:eastAsiaTheme="majorEastAsia" w:hAnsiTheme="minorHAnsi" w:cstheme="minorBidi"/>
          <w:color w:val="323332" w:themeColor="text1"/>
          <w:sz w:val="22"/>
          <w:szCs w:val="22"/>
        </w:rPr>
        <w:t> </w:t>
      </w:r>
      <w:r w:rsidRPr="4433C550">
        <w:rPr>
          <w:rStyle w:val="normaltextrun"/>
          <w:rFonts w:asciiTheme="minorHAnsi" w:eastAsiaTheme="majorEastAsia" w:hAnsiTheme="minorHAnsi" w:cstheme="minorBidi"/>
          <w:color w:val="323332" w:themeColor="text1"/>
          <w:sz w:val="22"/>
          <w:szCs w:val="22"/>
        </w:rPr>
        <w:t>You’ve been provided with data by the local health authorities, and need to clean it for analysis. The site wishes you to record all your code and steps in an R Markdown file, so they can repeat the analysis once you leave, if necessary. Your R Markdown report will be “rendered” or exported into a Word document.</w:t>
      </w:r>
    </w:p>
    <w:p w14:paraId="49B794BA" w14:textId="77777777" w:rsidR="00A82444" w:rsidRPr="00F21F1A" w:rsidRDefault="00A82444" w:rsidP="00A82444">
      <w:pPr>
        <w:pStyle w:val="paragraph"/>
        <w:spacing w:before="0" w:beforeAutospacing="0" w:after="0" w:afterAutospacing="0"/>
        <w:textAlignment w:val="baseline"/>
        <w:rPr>
          <w:rStyle w:val="eop"/>
          <w:rFonts w:asciiTheme="minorHAnsi" w:eastAsiaTheme="majorEastAsia" w:hAnsiTheme="minorHAnsi" w:cstheme="minorHAnsi"/>
          <w:color w:val="323332"/>
          <w:sz w:val="22"/>
          <w:szCs w:val="22"/>
        </w:rPr>
      </w:pPr>
    </w:p>
    <w:p w14:paraId="22D17685" w14:textId="77777777" w:rsidR="00A82444" w:rsidRDefault="00A82444" w:rsidP="00A82444">
      <w:pPr>
        <w:pStyle w:val="Heading4"/>
      </w:pPr>
      <w:r>
        <w:t>Materials</w:t>
      </w:r>
    </w:p>
    <w:p w14:paraId="3255BA5C" w14:textId="7BC2D1B1" w:rsidR="007A31E6" w:rsidRDefault="007A31E6" w:rsidP="00A82444">
      <w:r>
        <w:t xml:space="preserve">All materials are located on Dropbox: </w:t>
      </w:r>
      <w:r w:rsidRPr="0065247C">
        <w:t xml:space="preserve">Fall2021_IntroToR_Participant_Folder\Day </w:t>
      </w:r>
      <w:r>
        <w:t>2</w:t>
      </w:r>
      <w:r w:rsidRPr="0065247C">
        <w:t>\PracticalExercise</w:t>
      </w:r>
    </w:p>
    <w:p w14:paraId="58BC82B7" w14:textId="77777777" w:rsidR="00A82444" w:rsidRDefault="00A82444" w:rsidP="00A82444">
      <w:r>
        <w:t>For this exercise you will need:</w:t>
      </w:r>
    </w:p>
    <w:p w14:paraId="52EF7B60" w14:textId="77777777" w:rsidR="00A82444" w:rsidRDefault="00A82444" w:rsidP="00A82444">
      <w:pPr>
        <w:pStyle w:val="ListParagraph"/>
        <w:numPr>
          <w:ilvl w:val="0"/>
          <w:numId w:val="34"/>
        </w:numPr>
      </w:pPr>
      <w:r>
        <w:t>An internet connection</w:t>
      </w:r>
    </w:p>
    <w:p w14:paraId="485CE3FF" w14:textId="77777777" w:rsidR="00A82444" w:rsidRDefault="00A82444" w:rsidP="00A82444">
      <w:pPr>
        <w:pStyle w:val="ListParagraph"/>
        <w:numPr>
          <w:ilvl w:val="0"/>
          <w:numId w:val="34"/>
        </w:numPr>
      </w:pPr>
      <w:r>
        <w:t>Intro to R Day 2 Workbook</w:t>
      </w:r>
    </w:p>
    <w:p w14:paraId="2EA38A79" w14:textId="77777777" w:rsidR="00A82444" w:rsidRDefault="00A82444" w:rsidP="00A82444">
      <w:pPr>
        <w:pStyle w:val="ListParagraph"/>
        <w:numPr>
          <w:ilvl w:val="0"/>
          <w:numId w:val="34"/>
        </w:numPr>
      </w:pPr>
      <w:r>
        <w:t>tb_cases.xlsx</w:t>
      </w:r>
    </w:p>
    <w:p w14:paraId="53041FD1" w14:textId="77777777" w:rsidR="00A82444" w:rsidRDefault="00A82444" w:rsidP="00A82444">
      <w:pPr>
        <w:pStyle w:val="ListParagraph"/>
        <w:numPr>
          <w:ilvl w:val="0"/>
          <w:numId w:val="34"/>
        </w:numPr>
      </w:pPr>
      <w:r>
        <w:t>tb_contacts.xlsx</w:t>
      </w:r>
    </w:p>
    <w:p w14:paraId="6045894A" w14:textId="77777777" w:rsidR="00A82444" w:rsidRDefault="00A82444" w:rsidP="00A82444">
      <w:pPr>
        <w:pStyle w:val="ListParagraph"/>
        <w:numPr>
          <w:ilvl w:val="0"/>
          <w:numId w:val="34"/>
        </w:numPr>
      </w:pPr>
      <w:r>
        <w:t>01.1 - define_paths_final.R</w:t>
      </w:r>
    </w:p>
    <w:p w14:paraId="66B0B917" w14:textId="77777777" w:rsidR="00A82444" w:rsidRDefault="00A82444" w:rsidP="00A82444">
      <w:pPr>
        <w:pStyle w:val="ListParagraph"/>
        <w:numPr>
          <w:ilvl w:val="0"/>
          <w:numId w:val="34"/>
        </w:numPr>
      </w:pPr>
      <w:r w:rsidRPr="00AC3C9F">
        <w:t>01.2 - load_libraries_final</w:t>
      </w:r>
      <w:r>
        <w:t>.R</w:t>
      </w:r>
    </w:p>
    <w:p w14:paraId="24B9A610" w14:textId="77777777" w:rsidR="00A82444" w:rsidRDefault="00A82444" w:rsidP="00A82444">
      <w:pPr>
        <w:pStyle w:val="ListParagraph"/>
        <w:numPr>
          <w:ilvl w:val="0"/>
          <w:numId w:val="34"/>
        </w:numPr>
      </w:pPr>
      <w:r w:rsidRPr="00AC3C9F">
        <w:lastRenderedPageBreak/>
        <w:t>01.3 - load_data_final</w:t>
      </w:r>
      <w:r>
        <w:t>.R</w:t>
      </w:r>
    </w:p>
    <w:p w14:paraId="01246D36" w14:textId="77777777" w:rsidR="00A82444" w:rsidRDefault="00A82444" w:rsidP="00A82444">
      <w:pPr>
        <w:pStyle w:val="ListParagraph"/>
        <w:numPr>
          <w:ilvl w:val="0"/>
          <w:numId w:val="34"/>
        </w:numPr>
      </w:pPr>
      <w:r w:rsidRPr="00AC3C9F">
        <w:t>02.1 - clean_data_final</w:t>
      </w:r>
      <w:r>
        <w:t>.R</w:t>
      </w:r>
    </w:p>
    <w:p w14:paraId="6D7E6956" w14:textId="77777777" w:rsidR="00A82444" w:rsidRDefault="00A82444" w:rsidP="00A82444">
      <w:pPr>
        <w:pStyle w:val="ListParagraph"/>
        <w:numPr>
          <w:ilvl w:val="0"/>
          <w:numId w:val="34"/>
        </w:numPr>
      </w:pPr>
      <w:r w:rsidRPr="00AC3C9F">
        <w:t>03.1 - plot_case_time_final</w:t>
      </w:r>
      <w:r>
        <w:t>.R</w:t>
      </w:r>
    </w:p>
    <w:p w14:paraId="259BF557" w14:textId="77777777" w:rsidR="00A82444" w:rsidRDefault="00A82444" w:rsidP="00A82444">
      <w:pPr>
        <w:pStyle w:val="ListParagraph"/>
        <w:numPr>
          <w:ilvl w:val="0"/>
          <w:numId w:val="34"/>
        </w:numPr>
      </w:pPr>
      <w:r w:rsidRPr="00AC3C9F">
        <w:t>03.2 - plot_contact_demographics_final</w:t>
      </w:r>
      <w:r>
        <w:t>.R</w:t>
      </w:r>
    </w:p>
    <w:p w14:paraId="6B1FDB9A" w14:textId="77777777" w:rsidR="00A82444" w:rsidRDefault="00A82444" w:rsidP="00A82444">
      <w:pPr>
        <w:pStyle w:val="ListParagraph"/>
        <w:numPr>
          <w:ilvl w:val="0"/>
          <w:numId w:val="34"/>
        </w:numPr>
      </w:pPr>
      <w:r w:rsidRPr="00AC3C9F">
        <w:t>03.3 - tab_case_site_final</w:t>
      </w:r>
      <w:r>
        <w:t>.R</w:t>
      </w:r>
    </w:p>
    <w:p w14:paraId="40388A59" w14:textId="77777777" w:rsidR="00A82444" w:rsidRDefault="00A82444" w:rsidP="00A82444">
      <w:pPr>
        <w:pStyle w:val="ListParagraph"/>
        <w:numPr>
          <w:ilvl w:val="0"/>
          <w:numId w:val="34"/>
        </w:numPr>
      </w:pPr>
      <w:r w:rsidRPr="00AC3C9F">
        <w:t>04.1 - plot_sna_final</w:t>
      </w:r>
      <w:r>
        <w:t>.R</w:t>
      </w:r>
    </w:p>
    <w:p w14:paraId="54204548" w14:textId="77777777" w:rsidR="00A82444" w:rsidRDefault="00A82444" w:rsidP="00A82444">
      <w:pPr>
        <w:pStyle w:val="ListParagraph"/>
        <w:numPr>
          <w:ilvl w:val="0"/>
          <w:numId w:val="34"/>
        </w:numPr>
      </w:pPr>
      <w:r w:rsidRPr="00AC3C9F">
        <w:t>05.1 - plot_epicurve_final</w:t>
      </w:r>
      <w:r>
        <w:t>.R</w:t>
      </w:r>
    </w:p>
    <w:p w14:paraId="750EC9E6" w14:textId="77777777" w:rsidR="00A82444" w:rsidRDefault="00A82444" w:rsidP="00A82444">
      <w:pPr>
        <w:pStyle w:val="ListParagraph"/>
        <w:numPr>
          <w:ilvl w:val="0"/>
          <w:numId w:val="34"/>
        </w:numPr>
      </w:pPr>
      <w:r w:rsidRPr="00AC3C9F">
        <w:t>05.2 - tab_location_final</w:t>
      </w:r>
      <w:r>
        <w:t>.R</w:t>
      </w:r>
    </w:p>
    <w:p w14:paraId="5364683A" w14:textId="77777777" w:rsidR="00A82444" w:rsidRDefault="00A82444" w:rsidP="00A82444">
      <w:pPr>
        <w:pStyle w:val="ListParagraph"/>
        <w:numPr>
          <w:ilvl w:val="0"/>
          <w:numId w:val="34"/>
        </w:numPr>
      </w:pPr>
      <w:r w:rsidRPr="00AC3C9F">
        <w:t>Day2_final.Rmd</w:t>
      </w:r>
    </w:p>
    <w:p w14:paraId="52798261" w14:textId="77777777" w:rsidR="005E6841" w:rsidRDefault="005E6841" w:rsidP="00083BEA">
      <w:pPr>
        <w:sectPr w:rsidR="005E6841" w:rsidSect="00496105">
          <w:pgSz w:w="12240" w:h="15840"/>
          <w:pgMar w:top="1440" w:right="1440" w:bottom="2079" w:left="1440" w:header="708" w:footer="708" w:gutter="0"/>
          <w:cols w:space="708"/>
          <w:docGrid w:linePitch="360"/>
        </w:sectPr>
      </w:pPr>
    </w:p>
    <w:p w14:paraId="7FA82B99" w14:textId="77A35C0B" w:rsidR="005E6841" w:rsidRDefault="00D12397" w:rsidP="005E6841">
      <w:pPr>
        <w:pStyle w:val="Heading1"/>
      </w:pPr>
      <w:bookmarkStart w:id="41" w:name="_Toc119161482"/>
      <w:r>
        <w:lastRenderedPageBreak/>
        <w:t>Day 3</w:t>
      </w:r>
      <w:bookmarkEnd w:id="41"/>
    </w:p>
    <w:p w14:paraId="10B20FB9" w14:textId="4E141A51" w:rsidR="00083BEA" w:rsidRDefault="00863F39" w:rsidP="00CF5BC3">
      <w:pPr>
        <w:pStyle w:val="Heading2"/>
      </w:pPr>
      <w:bookmarkStart w:id="42" w:name="_Toc119161483"/>
      <w:r>
        <w:t>S</w:t>
      </w:r>
      <w:r w:rsidR="005E6841">
        <w:t>chedule</w:t>
      </w:r>
      <w:bookmarkEnd w:id="42"/>
    </w:p>
    <w:tbl>
      <w:tblPr>
        <w:tblW w:w="5000" w:type="pct"/>
        <w:tblLayout w:type="fixed"/>
        <w:tblLook w:val="04A0" w:firstRow="1" w:lastRow="0" w:firstColumn="1" w:lastColumn="0" w:noHBand="0" w:noVBand="1"/>
      </w:tblPr>
      <w:tblGrid>
        <w:gridCol w:w="3533"/>
        <w:gridCol w:w="2694"/>
        <w:gridCol w:w="6084"/>
      </w:tblGrid>
      <w:tr w:rsidR="00653F5E" w:rsidRPr="00274977" w14:paraId="143A1DE3" w14:textId="77777777" w:rsidTr="009E3A1A">
        <w:trPr>
          <w:trHeight w:val="340"/>
        </w:trPr>
        <w:tc>
          <w:tcPr>
            <w:tcW w:w="1435" w:type="pct"/>
            <w:tcBorders>
              <w:top w:val="single" w:sz="8" w:space="0" w:color="FEFFFF"/>
              <w:left w:val="single" w:sz="8" w:space="0" w:color="FEFFFF"/>
              <w:bottom w:val="single" w:sz="8" w:space="0" w:color="FEFFFF"/>
              <w:right w:val="nil"/>
            </w:tcBorders>
            <w:shd w:val="clear" w:color="000000" w:fill="F67AA6"/>
            <w:noWrap/>
            <w:vAlign w:val="center"/>
            <w:hideMark/>
          </w:tcPr>
          <w:p w14:paraId="1C8E7556" w14:textId="77777777" w:rsidR="00653F5E" w:rsidRPr="009E3A1A" w:rsidRDefault="00653F5E" w:rsidP="000E30A8">
            <w:pPr>
              <w:autoSpaceDE/>
              <w:autoSpaceDN/>
              <w:adjustRightInd/>
              <w:spacing w:after="0" w:line="240" w:lineRule="auto"/>
              <w:rPr>
                <w:rFonts w:asciiTheme="minorHAnsi" w:eastAsia="Times New Roman" w:hAnsiTheme="minorHAnsi" w:cstheme="minorHAnsi"/>
                <w:b/>
                <w:bCs/>
                <w:sz w:val="20"/>
                <w:szCs w:val="20"/>
                <w:lang w:eastAsia="en-CA"/>
              </w:rPr>
            </w:pPr>
            <w:r w:rsidRPr="009E3A1A">
              <w:rPr>
                <w:rFonts w:asciiTheme="minorHAnsi" w:eastAsia="Times New Roman" w:hAnsiTheme="minorHAnsi" w:cstheme="minorHAnsi"/>
                <w:b/>
                <w:bCs/>
                <w:sz w:val="20"/>
                <w:szCs w:val="20"/>
                <w:lang w:eastAsia="en-CA"/>
              </w:rPr>
              <w:t>Session</w:t>
            </w:r>
          </w:p>
        </w:tc>
        <w:tc>
          <w:tcPr>
            <w:tcW w:w="1094" w:type="pct"/>
            <w:tcBorders>
              <w:top w:val="single" w:sz="8" w:space="0" w:color="FEFFFF"/>
              <w:left w:val="nil"/>
              <w:bottom w:val="single" w:sz="8" w:space="0" w:color="FEFFFF"/>
              <w:right w:val="nil"/>
            </w:tcBorders>
            <w:shd w:val="clear" w:color="000000" w:fill="F67AA6"/>
            <w:noWrap/>
            <w:vAlign w:val="center"/>
            <w:hideMark/>
          </w:tcPr>
          <w:p w14:paraId="203829DA" w14:textId="77777777" w:rsidR="00653F5E" w:rsidRPr="009E3A1A" w:rsidRDefault="00653F5E" w:rsidP="000E30A8">
            <w:pPr>
              <w:autoSpaceDE/>
              <w:autoSpaceDN/>
              <w:adjustRightInd/>
              <w:spacing w:after="0" w:line="240" w:lineRule="auto"/>
              <w:rPr>
                <w:rFonts w:asciiTheme="minorHAnsi" w:eastAsia="Times New Roman" w:hAnsiTheme="minorHAnsi" w:cstheme="minorHAnsi"/>
                <w:b/>
                <w:bCs/>
                <w:sz w:val="20"/>
                <w:szCs w:val="20"/>
                <w:lang w:eastAsia="en-CA"/>
              </w:rPr>
            </w:pPr>
            <w:r w:rsidRPr="009E3A1A">
              <w:rPr>
                <w:rFonts w:asciiTheme="minorHAnsi" w:eastAsia="Times New Roman" w:hAnsiTheme="minorHAnsi" w:cstheme="minorHAnsi"/>
                <w:b/>
                <w:bCs/>
                <w:sz w:val="20"/>
                <w:szCs w:val="20"/>
                <w:lang w:eastAsia="en-CA"/>
              </w:rPr>
              <w:t>Activity</w:t>
            </w:r>
          </w:p>
        </w:tc>
        <w:tc>
          <w:tcPr>
            <w:tcW w:w="2471" w:type="pct"/>
            <w:tcBorders>
              <w:top w:val="single" w:sz="8" w:space="0" w:color="FEFFFF"/>
              <w:left w:val="nil"/>
              <w:bottom w:val="single" w:sz="8" w:space="0" w:color="FEFFFF"/>
              <w:right w:val="nil"/>
            </w:tcBorders>
            <w:shd w:val="clear" w:color="000000" w:fill="F67AA6"/>
            <w:vAlign w:val="center"/>
            <w:hideMark/>
          </w:tcPr>
          <w:p w14:paraId="25AA6038" w14:textId="77777777" w:rsidR="00653F5E" w:rsidRPr="009E3A1A" w:rsidRDefault="00653F5E" w:rsidP="000E30A8">
            <w:pPr>
              <w:autoSpaceDE/>
              <w:autoSpaceDN/>
              <w:adjustRightInd/>
              <w:spacing w:after="0" w:line="240" w:lineRule="auto"/>
              <w:rPr>
                <w:rFonts w:asciiTheme="minorHAnsi" w:eastAsia="Times New Roman" w:hAnsiTheme="minorHAnsi" w:cstheme="minorHAnsi"/>
                <w:b/>
                <w:bCs/>
                <w:sz w:val="20"/>
                <w:szCs w:val="20"/>
                <w:lang w:eastAsia="en-CA"/>
              </w:rPr>
            </w:pPr>
            <w:r w:rsidRPr="009E3A1A">
              <w:rPr>
                <w:rFonts w:asciiTheme="minorHAnsi" w:eastAsia="Times New Roman" w:hAnsiTheme="minorHAnsi" w:cstheme="minorHAnsi"/>
                <w:b/>
                <w:bCs/>
                <w:sz w:val="20"/>
                <w:szCs w:val="20"/>
                <w:lang w:eastAsia="en-CA"/>
              </w:rPr>
              <w:t>Description</w:t>
            </w:r>
          </w:p>
        </w:tc>
      </w:tr>
      <w:tr w:rsidR="00496105" w:rsidRPr="00274977" w14:paraId="30C87E98" w14:textId="77777777" w:rsidTr="009E3A1A">
        <w:trPr>
          <w:trHeight w:val="711"/>
        </w:trPr>
        <w:tc>
          <w:tcPr>
            <w:tcW w:w="1435" w:type="pct"/>
            <w:tcBorders>
              <w:top w:val="nil"/>
              <w:left w:val="single" w:sz="8" w:space="0" w:color="FEFFFF"/>
              <w:bottom w:val="single" w:sz="6" w:space="0" w:color="FEFFFF" w:themeColor="background1"/>
              <w:right w:val="single" w:sz="8" w:space="0" w:color="FEFFFF"/>
            </w:tcBorders>
            <w:shd w:val="clear" w:color="000000" w:fill="F67AA6"/>
            <w:noWrap/>
            <w:vAlign w:val="center"/>
            <w:hideMark/>
          </w:tcPr>
          <w:p w14:paraId="5D8654C6" w14:textId="77777777" w:rsidR="00496105" w:rsidRPr="009E3A1A" w:rsidRDefault="00496105" w:rsidP="000E30A8">
            <w:pPr>
              <w:autoSpaceDE/>
              <w:autoSpaceDN/>
              <w:adjustRightInd/>
              <w:spacing w:after="0" w:line="240" w:lineRule="auto"/>
              <w:rPr>
                <w:rFonts w:asciiTheme="minorHAnsi" w:eastAsia="Times New Roman" w:hAnsiTheme="minorHAnsi" w:cstheme="minorHAnsi"/>
                <w:b/>
                <w:bCs/>
                <w:sz w:val="20"/>
                <w:szCs w:val="20"/>
                <w:lang w:eastAsia="en-CA"/>
              </w:rPr>
            </w:pPr>
            <w:r w:rsidRPr="009E3A1A">
              <w:rPr>
                <w:rFonts w:asciiTheme="minorHAnsi" w:eastAsia="Times New Roman" w:hAnsiTheme="minorHAnsi" w:cstheme="minorHAnsi"/>
                <w:b/>
                <w:bCs/>
                <w:sz w:val="20"/>
                <w:szCs w:val="20"/>
                <w:lang w:eastAsia="en-CA"/>
              </w:rPr>
              <w:t>Pre-Learning</w:t>
            </w:r>
          </w:p>
          <w:p w14:paraId="14994344" w14:textId="42BABED0" w:rsidR="00496105" w:rsidRPr="009E3A1A" w:rsidRDefault="00496105" w:rsidP="000E30A8">
            <w:pPr>
              <w:spacing w:after="0" w:line="240" w:lineRule="auto"/>
              <w:rPr>
                <w:rFonts w:asciiTheme="minorHAnsi" w:eastAsia="Times New Roman" w:hAnsiTheme="minorHAnsi" w:cstheme="minorHAnsi"/>
                <w:b/>
                <w:bCs/>
                <w:sz w:val="20"/>
                <w:szCs w:val="20"/>
                <w:lang w:eastAsia="en-CA"/>
              </w:rPr>
            </w:pPr>
            <w:r w:rsidRPr="009E3A1A">
              <w:rPr>
                <w:rFonts w:asciiTheme="minorHAnsi" w:eastAsia="Times New Roman" w:hAnsiTheme="minorHAnsi" w:cstheme="minorHAnsi"/>
                <w:b/>
                <w:bCs/>
                <w:sz w:val="20"/>
                <w:szCs w:val="20"/>
                <w:lang w:eastAsia="en-CA"/>
              </w:rPr>
              <w:t>(set aside 10 minutes)</w:t>
            </w:r>
          </w:p>
        </w:tc>
        <w:tc>
          <w:tcPr>
            <w:tcW w:w="1094" w:type="pct"/>
            <w:tcBorders>
              <w:top w:val="nil"/>
              <w:left w:val="nil"/>
              <w:right w:val="single" w:sz="8" w:space="0" w:color="FEFFFF"/>
            </w:tcBorders>
            <w:shd w:val="clear" w:color="000000" w:fill="FBC9DB"/>
            <w:noWrap/>
            <w:vAlign w:val="center"/>
            <w:hideMark/>
          </w:tcPr>
          <w:p w14:paraId="56B64B36" w14:textId="2C038212" w:rsidR="00496105" w:rsidRPr="009E3A1A" w:rsidRDefault="00496105" w:rsidP="00496105">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Context</w:t>
            </w:r>
          </w:p>
        </w:tc>
        <w:tc>
          <w:tcPr>
            <w:tcW w:w="2471" w:type="pct"/>
            <w:tcBorders>
              <w:top w:val="nil"/>
              <w:left w:val="nil"/>
              <w:right w:val="single" w:sz="8" w:space="0" w:color="FEFFFF"/>
            </w:tcBorders>
            <w:shd w:val="clear" w:color="000000" w:fill="FBC9DB"/>
            <w:vAlign w:val="center"/>
            <w:hideMark/>
          </w:tcPr>
          <w:p w14:paraId="2A7049B5" w14:textId="4819C536" w:rsidR="00496105" w:rsidRPr="009E3A1A" w:rsidRDefault="00496105" w:rsidP="00496105">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Canadian Chronic Disease Indicators (Webpage)</w:t>
            </w:r>
          </w:p>
        </w:tc>
      </w:tr>
      <w:tr w:rsidR="008C40A2" w:rsidRPr="00274977" w14:paraId="7DF2D0CA" w14:textId="77777777" w:rsidTr="009E3A1A">
        <w:trPr>
          <w:trHeight w:val="340"/>
        </w:trPr>
        <w:tc>
          <w:tcPr>
            <w:tcW w:w="1435" w:type="pct"/>
            <w:vMerge w:val="restart"/>
            <w:tcBorders>
              <w:top w:val="single" w:sz="6" w:space="0" w:color="FEFFFF" w:themeColor="background1"/>
              <w:left w:val="single" w:sz="8" w:space="0" w:color="FEFFFF"/>
              <w:right w:val="single" w:sz="8" w:space="0" w:color="FEFFFF"/>
            </w:tcBorders>
            <w:shd w:val="clear" w:color="000000" w:fill="F67AA6"/>
            <w:noWrap/>
            <w:vAlign w:val="center"/>
            <w:hideMark/>
          </w:tcPr>
          <w:p w14:paraId="67AD39E2" w14:textId="77777777" w:rsidR="008C40A2" w:rsidRPr="009E3A1A" w:rsidRDefault="008C40A2" w:rsidP="009900F3">
            <w:pPr>
              <w:autoSpaceDE/>
              <w:autoSpaceDN/>
              <w:adjustRightInd/>
              <w:spacing w:after="0" w:line="240" w:lineRule="auto"/>
              <w:rPr>
                <w:rFonts w:asciiTheme="minorHAnsi" w:eastAsia="Times New Roman" w:hAnsiTheme="minorHAnsi" w:cstheme="minorHAnsi"/>
                <w:b/>
                <w:bCs/>
                <w:sz w:val="20"/>
                <w:szCs w:val="20"/>
                <w:lang w:eastAsia="en-CA"/>
              </w:rPr>
            </w:pPr>
            <w:r w:rsidRPr="009E3A1A">
              <w:rPr>
                <w:rFonts w:asciiTheme="minorHAnsi" w:eastAsia="Times New Roman" w:hAnsiTheme="minorHAnsi" w:cstheme="minorHAnsi"/>
                <w:b/>
                <w:bCs/>
                <w:sz w:val="20"/>
                <w:szCs w:val="20"/>
                <w:lang w:eastAsia="en-CA"/>
              </w:rPr>
              <w:t>Virtual Classroom</w:t>
            </w:r>
          </w:p>
          <w:p w14:paraId="7B927B19" w14:textId="77777777" w:rsidR="008C40A2" w:rsidRPr="009E3A1A" w:rsidRDefault="008C40A2" w:rsidP="000E30A8">
            <w:pPr>
              <w:autoSpaceDE/>
              <w:autoSpaceDN/>
              <w:adjustRightInd/>
              <w:spacing w:after="0" w:line="240" w:lineRule="auto"/>
              <w:rPr>
                <w:rFonts w:asciiTheme="minorHAnsi" w:eastAsia="Times New Roman" w:hAnsiTheme="minorHAnsi" w:cstheme="minorHAnsi"/>
                <w:b/>
                <w:bCs/>
                <w:sz w:val="20"/>
                <w:szCs w:val="20"/>
                <w:lang w:eastAsia="en-CA"/>
              </w:rPr>
            </w:pPr>
            <w:r w:rsidRPr="009E3A1A">
              <w:rPr>
                <w:rFonts w:asciiTheme="minorHAnsi" w:eastAsia="Times New Roman" w:hAnsiTheme="minorHAnsi" w:cstheme="minorHAnsi"/>
                <w:b/>
                <w:bCs/>
                <w:sz w:val="20"/>
                <w:szCs w:val="20"/>
                <w:lang w:eastAsia="en-CA"/>
              </w:rPr>
              <w:t> </w:t>
            </w:r>
          </w:p>
          <w:p w14:paraId="3D8972C8" w14:textId="77777777" w:rsidR="008C40A2" w:rsidRPr="009E3A1A" w:rsidRDefault="008C40A2" w:rsidP="000E30A8">
            <w:pPr>
              <w:autoSpaceDE/>
              <w:autoSpaceDN/>
              <w:adjustRightInd/>
              <w:spacing w:after="0" w:line="240" w:lineRule="auto"/>
              <w:rPr>
                <w:rFonts w:asciiTheme="minorHAnsi" w:eastAsia="Times New Roman" w:hAnsiTheme="minorHAnsi" w:cstheme="minorHAnsi"/>
                <w:b/>
                <w:bCs/>
                <w:sz w:val="20"/>
                <w:szCs w:val="20"/>
                <w:lang w:eastAsia="en-CA"/>
              </w:rPr>
            </w:pPr>
            <w:r w:rsidRPr="009E3A1A">
              <w:rPr>
                <w:rFonts w:asciiTheme="minorHAnsi" w:eastAsia="Times New Roman" w:hAnsiTheme="minorHAnsi" w:cstheme="minorHAnsi"/>
                <w:b/>
                <w:bCs/>
                <w:sz w:val="20"/>
                <w:szCs w:val="20"/>
                <w:lang w:eastAsia="en-CA"/>
              </w:rPr>
              <w:t> </w:t>
            </w:r>
          </w:p>
          <w:p w14:paraId="5D053081" w14:textId="77777777" w:rsidR="008C40A2" w:rsidRPr="009E3A1A" w:rsidRDefault="008C40A2" w:rsidP="000E30A8">
            <w:pPr>
              <w:autoSpaceDE/>
              <w:autoSpaceDN/>
              <w:adjustRightInd/>
              <w:spacing w:after="0" w:line="240" w:lineRule="auto"/>
              <w:rPr>
                <w:rFonts w:asciiTheme="minorHAnsi" w:eastAsia="Times New Roman" w:hAnsiTheme="minorHAnsi" w:cstheme="minorHAnsi"/>
                <w:b/>
                <w:bCs/>
                <w:sz w:val="20"/>
                <w:szCs w:val="20"/>
                <w:lang w:eastAsia="en-CA"/>
              </w:rPr>
            </w:pPr>
            <w:r w:rsidRPr="009E3A1A">
              <w:rPr>
                <w:rFonts w:asciiTheme="minorHAnsi" w:eastAsia="Times New Roman" w:hAnsiTheme="minorHAnsi" w:cstheme="minorHAnsi"/>
                <w:b/>
                <w:bCs/>
                <w:sz w:val="20"/>
                <w:szCs w:val="20"/>
                <w:lang w:eastAsia="en-CA"/>
              </w:rPr>
              <w:t> </w:t>
            </w:r>
          </w:p>
          <w:p w14:paraId="2B22BA81" w14:textId="77777777" w:rsidR="008C40A2" w:rsidRPr="009E3A1A" w:rsidRDefault="008C40A2" w:rsidP="000E30A8">
            <w:pPr>
              <w:autoSpaceDE/>
              <w:autoSpaceDN/>
              <w:adjustRightInd/>
              <w:spacing w:after="0" w:line="240" w:lineRule="auto"/>
              <w:rPr>
                <w:rFonts w:asciiTheme="minorHAnsi" w:eastAsia="Times New Roman" w:hAnsiTheme="minorHAnsi" w:cstheme="minorHAnsi"/>
                <w:b/>
                <w:bCs/>
                <w:sz w:val="20"/>
                <w:szCs w:val="20"/>
                <w:lang w:eastAsia="en-CA"/>
              </w:rPr>
            </w:pPr>
            <w:r w:rsidRPr="009E3A1A">
              <w:rPr>
                <w:rFonts w:asciiTheme="minorHAnsi" w:eastAsia="Times New Roman" w:hAnsiTheme="minorHAnsi" w:cstheme="minorHAnsi"/>
                <w:b/>
                <w:bCs/>
                <w:sz w:val="20"/>
                <w:szCs w:val="20"/>
                <w:lang w:eastAsia="en-CA"/>
              </w:rPr>
              <w:t> </w:t>
            </w:r>
          </w:p>
          <w:p w14:paraId="6E59A114" w14:textId="77777777" w:rsidR="008C40A2" w:rsidRPr="009E3A1A" w:rsidRDefault="008C40A2" w:rsidP="000E30A8">
            <w:pPr>
              <w:autoSpaceDE/>
              <w:autoSpaceDN/>
              <w:adjustRightInd/>
              <w:spacing w:after="0" w:line="240" w:lineRule="auto"/>
              <w:rPr>
                <w:rFonts w:asciiTheme="minorHAnsi" w:eastAsia="Times New Roman" w:hAnsiTheme="minorHAnsi" w:cstheme="minorHAnsi"/>
                <w:b/>
                <w:bCs/>
                <w:sz w:val="20"/>
                <w:szCs w:val="20"/>
                <w:lang w:eastAsia="en-CA"/>
              </w:rPr>
            </w:pPr>
            <w:r w:rsidRPr="009E3A1A">
              <w:rPr>
                <w:rFonts w:asciiTheme="minorHAnsi" w:eastAsia="Times New Roman" w:hAnsiTheme="minorHAnsi" w:cstheme="minorHAnsi"/>
                <w:b/>
                <w:bCs/>
                <w:sz w:val="20"/>
                <w:szCs w:val="20"/>
                <w:lang w:eastAsia="en-CA"/>
              </w:rPr>
              <w:t> </w:t>
            </w:r>
          </w:p>
          <w:p w14:paraId="7F8581A2" w14:textId="77777777" w:rsidR="008C40A2" w:rsidRPr="009E3A1A" w:rsidRDefault="008C40A2" w:rsidP="000E30A8">
            <w:pPr>
              <w:autoSpaceDE/>
              <w:autoSpaceDN/>
              <w:adjustRightInd/>
              <w:spacing w:after="0" w:line="240" w:lineRule="auto"/>
              <w:rPr>
                <w:rFonts w:asciiTheme="minorHAnsi" w:eastAsia="Times New Roman" w:hAnsiTheme="minorHAnsi" w:cstheme="minorHAnsi"/>
                <w:b/>
                <w:bCs/>
                <w:sz w:val="20"/>
                <w:szCs w:val="20"/>
                <w:lang w:eastAsia="en-CA"/>
              </w:rPr>
            </w:pPr>
            <w:r w:rsidRPr="009E3A1A">
              <w:rPr>
                <w:rFonts w:asciiTheme="minorHAnsi" w:eastAsia="Times New Roman" w:hAnsiTheme="minorHAnsi" w:cstheme="minorHAnsi"/>
                <w:b/>
                <w:bCs/>
                <w:sz w:val="20"/>
                <w:szCs w:val="20"/>
                <w:lang w:eastAsia="en-CA"/>
              </w:rPr>
              <w:t> </w:t>
            </w:r>
          </w:p>
          <w:p w14:paraId="3FCB3058" w14:textId="77777777" w:rsidR="008C40A2" w:rsidRPr="009E3A1A" w:rsidRDefault="008C40A2" w:rsidP="000E30A8">
            <w:pPr>
              <w:autoSpaceDE/>
              <w:autoSpaceDN/>
              <w:adjustRightInd/>
              <w:spacing w:after="0" w:line="240" w:lineRule="auto"/>
              <w:rPr>
                <w:rFonts w:asciiTheme="minorHAnsi" w:eastAsia="Times New Roman" w:hAnsiTheme="minorHAnsi" w:cstheme="minorHAnsi"/>
                <w:b/>
                <w:bCs/>
                <w:sz w:val="20"/>
                <w:szCs w:val="20"/>
                <w:lang w:eastAsia="en-CA"/>
              </w:rPr>
            </w:pPr>
            <w:r w:rsidRPr="009E3A1A">
              <w:rPr>
                <w:rFonts w:asciiTheme="minorHAnsi" w:eastAsia="Times New Roman" w:hAnsiTheme="minorHAnsi" w:cstheme="minorHAnsi"/>
                <w:b/>
                <w:bCs/>
                <w:sz w:val="20"/>
                <w:szCs w:val="20"/>
                <w:lang w:eastAsia="en-CA"/>
              </w:rPr>
              <w:t> </w:t>
            </w:r>
          </w:p>
          <w:p w14:paraId="710A699F" w14:textId="77777777" w:rsidR="008C40A2" w:rsidRPr="009E3A1A" w:rsidRDefault="008C40A2" w:rsidP="000E30A8">
            <w:pPr>
              <w:autoSpaceDE/>
              <w:autoSpaceDN/>
              <w:adjustRightInd/>
              <w:spacing w:after="0" w:line="240" w:lineRule="auto"/>
              <w:rPr>
                <w:rFonts w:asciiTheme="minorHAnsi" w:eastAsia="Times New Roman" w:hAnsiTheme="minorHAnsi" w:cstheme="minorHAnsi"/>
                <w:b/>
                <w:bCs/>
                <w:sz w:val="20"/>
                <w:szCs w:val="20"/>
                <w:lang w:eastAsia="en-CA"/>
              </w:rPr>
            </w:pPr>
            <w:r w:rsidRPr="009E3A1A">
              <w:rPr>
                <w:rFonts w:asciiTheme="minorHAnsi" w:eastAsia="Times New Roman" w:hAnsiTheme="minorHAnsi" w:cstheme="minorHAnsi"/>
                <w:b/>
                <w:bCs/>
                <w:sz w:val="20"/>
                <w:szCs w:val="20"/>
                <w:lang w:eastAsia="en-CA"/>
              </w:rPr>
              <w:t> </w:t>
            </w:r>
          </w:p>
          <w:p w14:paraId="16AD5EE5" w14:textId="3782E7CE" w:rsidR="008C40A2" w:rsidRPr="009E3A1A" w:rsidRDefault="008C40A2" w:rsidP="000E30A8">
            <w:pPr>
              <w:spacing w:after="0" w:line="240" w:lineRule="auto"/>
              <w:rPr>
                <w:rFonts w:asciiTheme="minorHAnsi" w:eastAsia="Times New Roman" w:hAnsiTheme="minorHAnsi" w:cstheme="minorHAnsi"/>
                <w:b/>
                <w:bCs/>
                <w:sz w:val="20"/>
                <w:szCs w:val="20"/>
                <w:lang w:eastAsia="en-CA"/>
              </w:rPr>
            </w:pPr>
            <w:r w:rsidRPr="009E3A1A">
              <w:rPr>
                <w:rFonts w:asciiTheme="minorHAnsi" w:eastAsia="Times New Roman" w:hAnsiTheme="minorHAnsi" w:cstheme="minorHAnsi"/>
                <w:b/>
                <w:bCs/>
                <w:sz w:val="20"/>
                <w:szCs w:val="20"/>
                <w:lang w:eastAsia="en-CA"/>
              </w:rPr>
              <w:t> </w:t>
            </w:r>
          </w:p>
        </w:tc>
        <w:tc>
          <w:tcPr>
            <w:tcW w:w="1094" w:type="pct"/>
            <w:tcBorders>
              <w:top w:val="nil"/>
              <w:left w:val="nil"/>
              <w:bottom w:val="single" w:sz="8" w:space="0" w:color="FEFFFF"/>
              <w:right w:val="single" w:sz="8" w:space="0" w:color="FEFFFF"/>
            </w:tcBorders>
            <w:shd w:val="clear" w:color="000000" w:fill="FDE4EC"/>
            <w:noWrap/>
            <w:vAlign w:val="center"/>
            <w:hideMark/>
          </w:tcPr>
          <w:p w14:paraId="141E2A38" w14:textId="77777777" w:rsidR="008C40A2" w:rsidRPr="009E3A1A" w:rsidRDefault="008C40A2"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Debrief</w:t>
            </w:r>
          </w:p>
        </w:tc>
        <w:tc>
          <w:tcPr>
            <w:tcW w:w="2471" w:type="pct"/>
            <w:tcBorders>
              <w:top w:val="nil"/>
              <w:left w:val="nil"/>
              <w:bottom w:val="single" w:sz="8" w:space="0" w:color="FEFFFF"/>
              <w:right w:val="single" w:sz="8" w:space="0" w:color="FEFFFF"/>
            </w:tcBorders>
            <w:shd w:val="clear" w:color="000000" w:fill="FDE4EC"/>
            <w:vAlign w:val="center"/>
            <w:hideMark/>
          </w:tcPr>
          <w:p w14:paraId="64467491" w14:textId="77777777" w:rsidR="008C40A2" w:rsidRPr="009E3A1A" w:rsidRDefault="008C40A2"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Debrief Day 2/Exercise 2</w:t>
            </w:r>
          </w:p>
        </w:tc>
      </w:tr>
      <w:tr w:rsidR="008C40A2" w:rsidRPr="00274977" w14:paraId="0E5775CD" w14:textId="77777777" w:rsidTr="009E3A1A">
        <w:trPr>
          <w:trHeight w:val="340"/>
        </w:trPr>
        <w:tc>
          <w:tcPr>
            <w:tcW w:w="1435" w:type="pct"/>
            <w:vMerge/>
            <w:tcBorders>
              <w:left w:val="single" w:sz="8" w:space="0" w:color="FEFFFF"/>
              <w:right w:val="single" w:sz="8" w:space="0" w:color="FEFFFF"/>
            </w:tcBorders>
            <w:shd w:val="clear" w:color="000000" w:fill="F67AA6"/>
            <w:noWrap/>
            <w:vAlign w:val="center"/>
            <w:hideMark/>
          </w:tcPr>
          <w:p w14:paraId="6740C7B9" w14:textId="4DC09F9A" w:rsidR="008C40A2" w:rsidRPr="009E3A1A" w:rsidRDefault="008C40A2" w:rsidP="000E30A8">
            <w:pPr>
              <w:spacing w:after="0" w:line="240" w:lineRule="auto"/>
              <w:rPr>
                <w:rFonts w:asciiTheme="minorHAnsi" w:eastAsia="Times New Roman" w:hAnsiTheme="minorHAnsi" w:cstheme="minorHAnsi"/>
                <w:b/>
                <w:bCs/>
                <w:sz w:val="20"/>
                <w:szCs w:val="20"/>
                <w:lang w:eastAsia="en-CA"/>
              </w:rPr>
            </w:pPr>
          </w:p>
        </w:tc>
        <w:tc>
          <w:tcPr>
            <w:tcW w:w="1094" w:type="pct"/>
            <w:tcBorders>
              <w:top w:val="nil"/>
              <w:left w:val="nil"/>
              <w:bottom w:val="single" w:sz="8" w:space="0" w:color="FEFFFF"/>
              <w:right w:val="single" w:sz="8" w:space="0" w:color="FEFFFF"/>
            </w:tcBorders>
            <w:shd w:val="clear" w:color="000000" w:fill="FDE4EC"/>
            <w:noWrap/>
            <w:vAlign w:val="center"/>
            <w:hideMark/>
          </w:tcPr>
          <w:p w14:paraId="3B3AE53D" w14:textId="77777777" w:rsidR="008C40A2" w:rsidRPr="009E3A1A" w:rsidRDefault="008C40A2"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Foundational Concepts</w:t>
            </w:r>
          </w:p>
        </w:tc>
        <w:tc>
          <w:tcPr>
            <w:tcW w:w="2471" w:type="pct"/>
            <w:tcBorders>
              <w:top w:val="nil"/>
              <w:left w:val="nil"/>
              <w:bottom w:val="single" w:sz="8" w:space="0" w:color="FEFFFF"/>
              <w:right w:val="single" w:sz="8" w:space="0" w:color="FEFFFF"/>
            </w:tcBorders>
            <w:shd w:val="clear" w:color="000000" w:fill="FDE4EC"/>
            <w:vAlign w:val="center"/>
            <w:hideMark/>
          </w:tcPr>
          <w:p w14:paraId="5D79379D" w14:textId="77777777" w:rsidR="008C40A2" w:rsidRPr="009E3A1A" w:rsidRDefault="008C40A2"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Appending Data</w:t>
            </w:r>
          </w:p>
        </w:tc>
      </w:tr>
      <w:tr w:rsidR="008C40A2" w:rsidRPr="00274977" w14:paraId="5D00863E" w14:textId="77777777" w:rsidTr="009E3A1A">
        <w:trPr>
          <w:trHeight w:val="340"/>
        </w:trPr>
        <w:tc>
          <w:tcPr>
            <w:tcW w:w="1435" w:type="pct"/>
            <w:vMerge/>
            <w:tcBorders>
              <w:left w:val="single" w:sz="8" w:space="0" w:color="FEFFFF"/>
              <w:right w:val="single" w:sz="8" w:space="0" w:color="FEFFFF"/>
            </w:tcBorders>
            <w:shd w:val="clear" w:color="000000" w:fill="F67AA6"/>
            <w:noWrap/>
            <w:vAlign w:val="center"/>
            <w:hideMark/>
          </w:tcPr>
          <w:p w14:paraId="4C4F054D" w14:textId="6C6CDE6B" w:rsidR="008C40A2" w:rsidRPr="009E3A1A" w:rsidRDefault="008C40A2" w:rsidP="000E30A8">
            <w:pPr>
              <w:spacing w:after="0" w:line="240" w:lineRule="auto"/>
              <w:rPr>
                <w:rFonts w:asciiTheme="minorHAnsi" w:eastAsia="Times New Roman" w:hAnsiTheme="minorHAnsi" w:cstheme="minorHAnsi"/>
                <w:b/>
                <w:bCs/>
                <w:sz w:val="20"/>
                <w:szCs w:val="20"/>
                <w:lang w:eastAsia="en-CA"/>
              </w:rPr>
            </w:pPr>
          </w:p>
        </w:tc>
        <w:tc>
          <w:tcPr>
            <w:tcW w:w="1094" w:type="pct"/>
            <w:tcBorders>
              <w:top w:val="nil"/>
              <w:left w:val="nil"/>
              <w:bottom w:val="single" w:sz="8" w:space="0" w:color="FEFFFF"/>
              <w:right w:val="single" w:sz="8" w:space="0" w:color="FEFFFF"/>
            </w:tcBorders>
            <w:shd w:val="clear" w:color="000000" w:fill="FBC9DB"/>
            <w:noWrap/>
            <w:vAlign w:val="center"/>
            <w:hideMark/>
          </w:tcPr>
          <w:p w14:paraId="0E8B2DEC" w14:textId="77777777" w:rsidR="008C40A2" w:rsidRPr="009E3A1A" w:rsidRDefault="008C40A2"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Break</w:t>
            </w:r>
          </w:p>
        </w:tc>
        <w:tc>
          <w:tcPr>
            <w:tcW w:w="2471" w:type="pct"/>
            <w:tcBorders>
              <w:top w:val="nil"/>
              <w:left w:val="nil"/>
              <w:bottom w:val="single" w:sz="8" w:space="0" w:color="FEFFFF"/>
              <w:right w:val="single" w:sz="8" w:space="0" w:color="FEFFFF"/>
            </w:tcBorders>
            <w:shd w:val="clear" w:color="000000" w:fill="FBC9DB"/>
            <w:noWrap/>
            <w:vAlign w:val="center"/>
            <w:hideMark/>
          </w:tcPr>
          <w:p w14:paraId="0C6D6D23" w14:textId="5D965779" w:rsidR="008C40A2" w:rsidRPr="009E3A1A" w:rsidRDefault="009E3A1A"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 xml:space="preserve">Trivia: </w:t>
            </w:r>
            <w:r w:rsidR="00AC00FC" w:rsidRPr="009E3A1A">
              <w:rPr>
                <w:rFonts w:asciiTheme="minorHAnsi" w:eastAsia="Times New Roman" w:hAnsiTheme="minorHAnsi" w:cstheme="minorHAnsi"/>
                <w:sz w:val="20"/>
                <w:szCs w:val="20"/>
                <w:lang w:eastAsia="en-CA"/>
              </w:rPr>
              <w:t>Sailing the</w:t>
            </w:r>
            <w:r w:rsidRPr="009E3A1A">
              <w:rPr>
                <w:rFonts w:asciiTheme="minorHAnsi" w:eastAsia="Times New Roman" w:hAnsiTheme="minorHAnsi" w:cstheme="minorHAnsi"/>
                <w:sz w:val="20"/>
                <w:szCs w:val="20"/>
                <w:lang w:eastAsia="en-CA"/>
              </w:rPr>
              <w:t xml:space="preserve"> Seven Seas</w:t>
            </w:r>
          </w:p>
        </w:tc>
      </w:tr>
      <w:tr w:rsidR="008C40A2" w:rsidRPr="00274977" w14:paraId="26F20238" w14:textId="77777777" w:rsidTr="009E3A1A">
        <w:trPr>
          <w:trHeight w:val="340"/>
        </w:trPr>
        <w:tc>
          <w:tcPr>
            <w:tcW w:w="1435" w:type="pct"/>
            <w:vMerge/>
            <w:tcBorders>
              <w:left w:val="single" w:sz="8" w:space="0" w:color="FEFFFF"/>
              <w:right w:val="single" w:sz="8" w:space="0" w:color="FEFFFF"/>
            </w:tcBorders>
            <w:shd w:val="clear" w:color="000000" w:fill="F67AA6"/>
            <w:noWrap/>
            <w:vAlign w:val="center"/>
            <w:hideMark/>
          </w:tcPr>
          <w:p w14:paraId="782AF101" w14:textId="27D712DD" w:rsidR="008C40A2" w:rsidRPr="009E3A1A" w:rsidRDefault="008C40A2" w:rsidP="000E30A8">
            <w:pPr>
              <w:spacing w:after="0" w:line="240" w:lineRule="auto"/>
              <w:rPr>
                <w:rFonts w:asciiTheme="minorHAnsi" w:eastAsia="Times New Roman" w:hAnsiTheme="minorHAnsi" w:cstheme="minorHAnsi"/>
                <w:b/>
                <w:bCs/>
                <w:sz w:val="20"/>
                <w:szCs w:val="20"/>
                <w:lang w:eastAsia="en-CA"/>
              </w:rPr>
            </w:pPr>
          </w:p>
        </w:tc>
        <w:tc>
          <w:tcPr>
            <w:tcW w:w="1094" w:type="pct"/>
            <w:tcBorders>
              <w:top w:val="nil"/>
              <w:left w:val="nil"/>
              <w:bottom w:val="single" w:sz="8" w:space="0" w:color="FEFFFF"/>
              <w:right w:val="single" w:sz="8" w:space="0" w:color="FEFFFF"/>
            </w:tcBorders>
            <w:shd w:val="clear" w:color="000000" w:fill="FDE4EC"/>
            <w:noWrap/>
            <w:vAlign w:val="center"/>
            <w:hideMark/>
          </w:tcPr>
          <w:p w14:paraId="226CB691" w14:textId="63715785" w:rsidR="008C40A2" w:rsidRPr="009E3A1A" w:rsidRDefault="008C40A2"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Activity</w:t>
            </w:r>
          </w:p>
        </w:tc>
        <w:tc>
          <w:tcPr>
            <w:tcW w:w="2471" w:type="pct"/>
            <w:tcBorders>
              <w:top w:val="nil"/>
              <w:left w:val="nil"/>
              <w:bottom w:val="single" w:sz="8" w:space="0" w:color="FEFFFF"/>
              <w:right w:val="single" w:sz="8" w:space="0" w:color="FEFFFF"/>
            </w:tcBorders>
            <w:shd w:val="clear" w:color="000000" w:fill="FDE4EC"/>
            <w:noWrap/>
            <w:vAlign w:val="center"/>
            <w:hideMark/>
          </w:tcPr>
          <w:p w14:paraId="3FA48E40" w14:textId="7F0DFACA" w:rsidR="008C40A2" w:rsidRPr="009E3A1A" w:rsidRDefault="009E3A1A" w:rsidP="009E3A1A">
            <w:pPr>
              <w:autoSpaceDE/>
              <w:autoSpaceDN/>
              <w:adjustRightInd/>
              <w:spacing w:after="0" w:line="240" w:lineRule="auto"/>
              <w:rPr>
                <w:rFonts w:asciiTheme="minorHAnsi" w:eastAsia="Times New Roman" w:hAnsiTheme="minorHAnsi" w:cstheme="minorHAnsi"/>
                <w:sz w:val="20"/>
                <w:szCs w:val="20"/>
                <w:lang w:eastAsia="en-CA"/>
              </w:rPr>
            </w:pPr>
            <w:r>
              <w:rPr>
                <w:rFonts w:asciiTheme="minorHAnsi" w:eastAsia="Times New Roman" w:hAnsiTheme="minorHAnsi" w:cstheme="minorHAnsi"/>
                <w:sz w:val="20"/>
                <w:szCs w:val="20"/>
                <w:lang w:eastAsia="en-CA"/>
              </w:rPr>
              <w:t>Navigating Tricky Waters</w:t>
            </w:r>
          </w:p>
        </w:tc>
      </w:tr>
      <w:tr w:rsidR="008C40A2" w:rsidRPr="00274977" w14:paraId="344FAA7E" w14:textId="77777777" w:rsidTr="009E3A1A">
        <w:trPr>
          <w:trHeight w:val="340"/>
        </w:trPr>
        <w:tc>
          <w:tcPr>
            <w:tcW w:w="1435" w:type="pct"/>
            <w:vMerge/>
            <w:tcBorders>
              <w:left w:val="single" w:sz="8" w:space="0" w:color="FEFFFF"/>
              <w:right w:val="single" w:sz="8" w:space="0" w:color="FEFFFF"/>
            </w:tcBorders>
            <w:shd w:val="clear" w:color="000000" w:fill="F67AA6"/>
            <w:noWrap/>
            <w:vAlign w:val="center"/>
            <w:hideMark/>
          </w:tcPr>
          <w:p w14:paraId="2D4BF76F" w14:textId="5FC437DB" w:rsidR="008C40A2" w:rsidRPr="009E3A1A" w:rsidRDefault="008C40A2" w:rsidP="000E30A8">
            <w:pPr>
              <w:spacing w:after="0" w:line="240" w:lineRule="auto"/>
              <w:rPr>
                <w:rFonts w:asciiTheme="minorHAnsi" w:eastAsia="Times New Roman" w:hAnsiTheme="minorHAnsi" w:cstheme="minorHAnsi"/>
                <w:b/>
                <w:bCs/>
                <w:sz w:val="20"/>
                <w:szCs w:val="20"/>
                <w:lang w:eastAsia="en-CA"/>
              </w:rPr>
            </w:pPr>
          </w:p>
        </w:tc>
        <w:tc>
          <w:tcPr>
            <w:tcW w:w="1094" w:type="pct"/>
            <w:tcBorders>
              <w:top w:val="nil"/>
              <w:left w:val="nil"/>
              <w:bottom w:val="single" w:sz="8" w:space="0" w:color="FEFFFF"/>
              <w:right w:val="single" w:sz="8" w:space="0" w:color="FEFFFF"/>
            </w:tcBorders>
            <w:shd w:val="clear" w:color="000000" w:fill="FDE4EC"/>
            <w:noWrap/>
            <w:vAlign w:val="center"/>
            <w:hideMark/>
          </w:tcPr>
          <w:p w14:paraId="5660360A" w14:textId="77777777" w:rsidR="008C40A2" w:rsidRPr="009E3A1A" w:rsidRDefault="008C40A2"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Foundational Concepts</w:t>
            </w:r>
          </w:p>
        </w:tc>
        <w:tc>
          <w:tcPr>
            <w:tcW w:w="2471" w:type="pct"/>
            <w:tcBorders>
              <w:top w:val="nil"/>
              <w:left w:val="nil"/>
              <w:bottom w:val="single" w:sz="8" w:space="0" w:color="FEFFFF"/>
              <w:right w:val="single" w:sz="8" w:space="0" w:color="FEFFFF"/>
            </w:tcBorders>
            <w:shd w:val="clear" w:color="000000" w:fill="FDE4EC"/>
            <w:vAlign w:val="center"/>
            <w:hideMark/>
          </w:tcPr>
          <w:p w14:paraId="4405F9DF" w14:textId="77777777" w:rsidR="008C40A2" w:rsidRPr="009E3A1A" w:rsidRDefault="008C40A2"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Data Joins</w:t>
            </w:r>
          </w:p>
        </w:tc>
      </w:tr>
      <w:tr w:rsidR="008C40A2" w:rsidRPr="00274977" w14:paraId="32A54908" w14:textId="77777777" w:rsidTr="009E3A1A">
        <w:trPr>
          <w:trHeight w:val="340"/>
        </w:trPr>
        <w:tc>
          <w:tcPr>
            <w:tcW w:w="1435" w:type="pct"/>
            <w:vMerge/>
            <w:tcBorders>
              <w:left w:val="single" w:sz="8" w:space="0" w:color="FEFFFF"/>
              <w:right w:val="single" w:sz="8" w:space="0" w:color="FEFFFF"/>
            </w:tcBorders>
            <w:shd w:val="clear" w:color="000000" w:fill="F67AA6"/>
            <w:noWrap/>
            <w:vAlign w:val="center"/>
          </w:tcPr>
          <w:p w14:paraId="6F4C6C60" w14:textId="469B43D1" w:rsidR="008C40A2" w:rsidRPr="009E3A1A" w:rsidRDefault="008C40A2" w:rsidP="000E30A8">
            <w:pPr>
              <w:spacing w:after="0" w:line="240" w:lineRule="auto"/>
              <w:rPr>
                <w:rFonts w:asciiTheme="minorHAnsi" w:eastAsia="Times New Roman" w:hAnsiTheme="minorHAnsi" w:cstheme="minorHAnsi"/>
                <w:b/>
                <w:bCs/>
                <w:sz w:val="20"/>
                <w:szCs w:val="20"/>
                <w:lang w:eastAsia="en-CA"/>
              </w:rPr>
            </w:pPr>
          </w:p>
        </w:tc>
        <w:tc>
          <w:tcPr>
            <w:tcW w:w="1094" w:type="pct"/>
            <w:tcBorders>
              <w:top w:val="nil"/>
              <w:left w:val="nil"/>
              <w:bottom w:val="single" w:sz="8" w:space="0" w:color="FEFFFF"/>
              <w:right w:val="single" w:sz="8" w:space="0" w:color="FEFFFF"/>
            </w:tcBorders>
            <w:shd w:val="clear" w:color="auto" w:fill="FBC9DB" w:themeFill="accent2" w:themeFillTint="66"/>
            <w:noWrap/>
            <w:vAlign w:val="center"/>
          </w:tcPr>
          <w:p w14:paraId="61E69F73" w14:textId="77777777" w:rsidR="008C40A2" w:rsidRPr="009E3A1A" w:rsidRDefault="008C40A2"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Break</w:t>
            </w:r>
          </w:p>
        </w:tc>
        <w:tc>
          <w:tcPr>
            <w:tcW w:w="2471" w:type="pct"/>
            <w:tcBorders>
              <w:top w:val="nil"/>
              <w:left w:val="nil"/>
              <w:bottom w:val="single" w:sz="8" w:space="0" w:color="FEFFFF"/>
              <w:right w:val="single" w:sz="8" w:space="0" w:color="FEFFFF"/>
            </w:tcBorders>
            <w:shd w:val="clear" w:color="auto" w:fill="FBC9DB" w:themeFill="accent2" w:themeFillTint="66"/>
            <w:vAlign w:val="center"/>
          </w:tcPr>
          <w:p w14:paraId="677FF34A" w14:textId="1E1D1D7B" w:rsidR="008C40A2" w:rsidRPr="009E3A1A" w:rsidRDefault="009E3A1A"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Des(s)ert Island</w:t>
            </w:r>
          </w:p>
        </w:tc>
      </w:tr>
      <w:tr w:rsidR="008C40A2" w:rsidRPr="00274977" w14:paraId="196491F9" w14:textId="77777777" w:rsidTr="009E3A1A">
        <w:trPr>
          <w:trHeight w:val="340"/>
        </w:trPr>
        <w:tc>
          <w:tcPr>
            <w:tcW w:w="1435" w:type="pct"/>
            <w:vMerge/>
            <w:tcBorders>
              <w:left w:val="single" w:sz="8" w:space="0" w:color="FEFFFF"/>
              <w:right w:val="single" w:sz="8" w:space="0" w:color="FEFFFF"/>
            </w:tcBorders>
            <w:shd w:val="clear" w:color="000000" w:fill="F67AA6"/>
            <w:noWrap/>
            <w:vAlign w:val="center"/>
            <w:hideMark/>
          </w:tcPr>
          <w:p w14:paraId="09EF8802" w14:textId="4A30F1B9" w:rsidR="008C40A2" w:rsidRPr="009E3A1A" w:rsidRDefault="008C40A2" w:rsidP="000E30A8">
            <w:pPr>
              <w:spacing w:after="0" w:line="240" w:lineRule="auto"/>
              <w:rPr>
                <w:rFonts w:asciiTheme="minorHAnsi" w:eastAsia="Times New Roman" w:hAnsiTheme="minorHAnsi" w:cstheme="minorHAnsi"/>
                <w:b/>
                <w:bCs/>
                <w:sz w:val="20"/>
                <w:szCs w:val="20"/>
                <w:lang w:eastAsia="en-CA"/>
              </w:rPr>
            </w:pPr>
          </w:p>
        </w:tc>
        <w:tc>
          <w:tcPr>
            <w:tcW w:w="1094" w:type="pct"/>
            <w:tcBorders>
              <w:top w:val="nil"/>
              <w:left w:val="nil"/>
              <w:bottom w:val="single" w:sz="8" w:space="0" w:color="FEFFFF"/>
              <w:right w:val="single" w:sz="8" w:space="0" w:color="FEFFFF"/>
            </w:tcBorders>
            <w:shd w:val="clear" w:color="auto" w:fill="FDE4EC" w:themeFill="accent2" w:themeFillTint="33"/>
            <w:noWrap/>
            <w:vAlign w:val="center"/>
            <w:hideMark/>
          </w:tcPr>
          <w:p w14:paraId="45416EDF" w14:textId="7A825F57" w:rsidR="008C40A2" w:rsidRPr="009E3A1A" w:rsidRDefault="008C40A2"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Activity</w:t>
            </w:r>
          </w:p>
        </w:tc>
        <w:tc>
          <w:tcPr>
            <w:tcW w:w="2471" w:type="pct"/>
            <w:tcBorders>
              <w:top w:val="nil"/>
              <w:left w:val="nil"/>
              <w:bottom w:val="single" w:sz="8" w:space="0" w:color="FEFFFF"/>
              <w:right w:val="single" w:sz="8" w:space="0" w:color="FEFFFF"/>
            </w:tcBorders>
            <w:shd w:val="clear" w:color="auto" w:fill="FDE4EC" w:themeFill="accent2" w:themeFillTint="33"/>
            <w:vAlign w:val="center"/>
            <w:hideMark/>
          </w:tcPr>
          <w:p w14:paraId="7A47390D" w14:textId="77777777" w:rsidR="008C40A2" w:rsidRPr="009E3A1A" w:rsidRDefault="008C40A2"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Join Types</w:t>
            </w:r>
          </w:p>
        </w:tc>
      </w:tr>
      <w:tr w:rsidR="008C40A2" w:rsidRPr="00274977" w14:paraId="77B3E379" w14:textId="77777777" w:rsidTr="009E3A1A">
        <w:trPr>
          <w:trHeight w:val="340"/>
        </w:trPr>
        <w:tc>
          <w:tcPr>
            <w:tcW w:w="1435" w:type="pct"/>
            <w:vMerge/>
            <w:tcBorders>
              <w:left w:val="single" w:sz="8" w:space="0" w:color="FEFFFF"/>
              <w:right w:val="single" w:sz="8" w:space="0" w:color="FEFFFF"/>
            </w:tcBorders>
            <w:shd w:val="clear" w:color="000000" w:fill="F67AA6"/>
            <w:noWrap/>
            <w:vAlign w:val="center"/>
            <w:hideMark/>
          </w:tcPr>
          <w:p w14:paraId="4240C6D0" w14:textId="5CA6246C" w:rsidR="008C40A2" w:rsidRPr="009E3A1A" w:rsidRDefault="008C40A2" w:rsidP="000E30A8">
            <w:pPr>
              <w:spacing w:after="0" w:line="240" w:lineRule="auto"/>
              <w:rPr>
                <w:rFonts w:asciiTheme="minorHAnsi" w:eastAsia="Times New Roman" w:hAnsiTheme="minorHAnsi" w:cstheme="minorHAnsi"/>
                <w:b/>
                <w:bCs/>
                <w:sz w:val="20"/>
                <w:szCs w:val="20"/>
                <w:lang w:eastAsia="en-CA"/>
              </w:rPr>
            </w:pPr>
          </w:p>
        </w:tc>
        <w:tc>
          <w:tcPr>
            <w:tcW w:w="1094" w:type="pct"/>
            <w:tcBorders>
              <w:top w:val="nil"/>
              <w:left w:val="nil"/>
              <w:bottom w:val="single" w:sz="8" w:space="0" w:color="FEFFFF"/>
              <w:right w:val="single" w:sz="8" w:space="0" w:color="FEFFFF"/>
            </w:tcBorders>
            <w:shd w:val="clear" w:color="000000" w:fill="FDE4EC"/>
            <w:noWrap/>
            <w:vAlign w:val="center"/>
          </w:tcPr>
          <w:p w14:paraId="4A17ECBC" w14:textId="77777777" w:rsidR="008C40A2" w:rsidRPr="009E3A1A" w:rsidRDefault="008C40A2"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Demo</w:t>
            </w:r>
          </w:p>
        </w:tc>
        <w:tc>
          <w:tcPr>
            <w:tcW w:w="2471" w:type="pct"/>
            <w:tcBorders>
              <w:top w:val="nil"/>
              <w:left w:val="nil"/>
              <w:bottom w:val="single" w:sz="8" w:space="0" w:color="FEFFFF"/>
              <w:right w:val="single" w:sz="8" w:space="0" w:color="FEFFFF"/>
            </w:tcBorders>
            <w:shd w:val="clear" w:color="000000" w:fill="FDE4EC"/>
            <w:noWrap/>
            <w:vAlign w:val="center"/>
          </w:tcPr>
          <w:p w14:paraId="12E1B39A" w14:textId="77777777" w:rsidR="008C40A2" w:rsidRPr="009E3A1A" w:rsidRDefault="008C40A2"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Markdown and HTML Notebooks</w:t>
            </w:r>
          </w:p>
        </w:tc>
      </w:tr>
      <w:tr w:rsidR="008C40A2" w:rsidRPr="00274977" w14:paraId="0A801974" w14:textId="77777777" w:rsidTr="009E3A1A">
        <w:trPr>
          <w:trHeight w:val="340"/>
        </w:trPr>
        <w:tc>
          <w:tcPr>
            <w:tcW w:w="1435" w:type="pct"/>
            <w:vMerge/>
            <w:tcBorders>
              <w:left w:val="single" w:sz="8" w:space="0" w:color="FEFFFF"/>
              <w:right w:val="single" w:sz="8" w:space="0" w:color="FEFFFF"/>
            </w:tcBorders>
            <w:shd w:val="clear" w:color="000000" w:fill="F67AA6"/>
            <w:noWrap/>
            <w:vAlign w:val="center"/>
            <w:hideMark/>
          </w:tcPr>
          <w:p w14:paraId="4B2A9291" w14:textId="01505B70" w:rsidR="008C40A2" w:rsidRPr="009E3A1A" w:rsidRDefault="008C40A2" w:rsidP="000E30A8">
            <w:pPr>
              <w:spacing w:after="0" w:line="240" w:lineRule="auto"/>
              <w:rPr>
                <w:rFonts w:asciiTheme="minorHAnsi" w:eastAsia="Times New Roman" w:hAnsiTheme="minorHAnsi" w:cstheme="minorHAnsi"/>
                <w:b/>
                <w:bCs/>
                <w:sz w:val="20"/>
                <w:szCs w:val="20"/>
                <w:lang w:eastAsia="en-CA"/>
              </w:rPr>
            </w:pPr>
          </w:p>
        </w:tc>
        <w:tc>
          <w:tcPr>
            <w:tcW w:w="1094" w:type="pct"/>
            <w:tcBorders>
              <w:top w:val="nil"/>
              <w:left w:val="nil"/>
              <w:bottom w:val="single" w:sz="8" w:space="0" w:color="FEFFFF"/>
              <w:right w:val="single" w:sz="8" w:space="0" w:color="FEFFFF"/>
            </w:tcBorders>
            <w:shd w:val="clear" w:color="000000" w:fill="FBC9DB"/>
            <w:noWrap/>
            <w:vAlign w:val="center"/>
            <w:hideMark/>
          </w:tcPr>
          <w:p w14:paraId="3B459706" w14:textId="77777777" w:rsidR="008C40A2" w:rsidRPr="009E3A1A" w:rsidRDefault="008C40A2"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Break</w:t>
            </w:r>
          </w:p>
        </w:tc>
        <w:tc>
          <w:tcPr>
            <w:tcW w:w="2471" w:type="pct"/>
            <w:tcBorders>
              <w:top w:val="nil"/>
              <w:left w:val="nil"/>
              <w:bottom w:val="single" w:sz="8" w:space="0" w:color="FEFFFF"/>
              <w:right w:val="single" w:sz="8" w:space="0" w:color="FEFFFF"/>
            </w:tcBorders>
            <w:shd w:val="clear" w:color="000000" w:fill="FBC9DB"/>
            <w:vAlign w:val="center"/>
            <w:hideMark/>
          </w:tcPr>
          <w:p w14:paraId="77BF8C8E" w14:textId="6626E65F" w:rsidR="008C40A2" w:rsidRPr="009E3A1A" w:rsidRDefault="009E3A1A" w:rsidP="009E3A1A">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Stretch Break</w:t>
            </w:r>
          </w:p>
        </w:tc>
      </w:tr>
      <w:tr w:rsidR="008C40A2" w:rsidRPr="00274977" w14:paraId="003003E6" w14:textId="77777777" w:rsidTr="009E3A1A">
        <w:trPr>
          <w:trHeight w:val="340"/>
        </w:trPr>
        <w:tc>
          <w:tcPr>
            <w:tcW w:w="1435" w:type="pct"/>
            <w:vMerge/>
            <w:tcBorders>
              <w:left w:val="single" w:sz="8" w:space="0" w:color="FEFFFF"/>
              <w:right w:val="single" w:sz="8" w:space="0" w:color="FEFFFF"/>
            </w:tcBorders>
            <w:shd w:val="clear" w:color="000000" w:fill="F67AA6"/>
            <w:noWrap/>
            <w:vAlign w:val="center"/>
            <w:hideMark/>
          </w:tcPr>
          <w:p w14:paraId="6F5D1FF9" w14:textId="01697B91" w:rsidR="008C40A2" w:rsidRPr="009E3A1A" w:rsidRDefault="008C40A2" w:rsidP="000E30A8">
            <w:pPr>
              <w:spacing w:after="0" w:line="240" w:lineRule="auto"/>
              <w:rPr>
                <w:rFonts w:asciiTheme="minorHAnsi" w:eastAsia="Times New Roman" w:hAnsiTheme="minorHAnsi" w:cstheme="minorHAnsi"/>
                <w:b/>
                <w:bCs/>
                <w:sz w:val="20"/>
                <w:szCs w:val="20"/>
                <w:lang w:eastAsia="en-CA"/>
              </w:rPr>
            </w:pPr>
          </w:p>
        </w:tc>
        <w:tc>
          <w:tcPr>
            <w:tcW w:w="1094" w:type="pct"/>
            <w:tcBorders>
              <w:top w:val="nil"/>
              <w:left w:val="nil"/>
              <w:bottom w:val="single" w:sz="8" w:space="0" w:color="FEFFFF"/>
              <w:right w:val="single" w:sz="8" w:space="0" w:color="FEFFFF"/>
            </w:tcBorders>
            <w:shd w:val="clear" w:color="000000" w:fill="FDE4EC"/>
            <w:vAlign w:val="center"/>
            <w:hideMark/>
          </w:tcPr>
          <w:p w14:paraId="62A0936F" w14:textId="77777777" w:rsidR="008C40A2" w:rsidRPr="009E3A1A" w:rsidRDefault="008C40A2"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Wrap-Up</w:t>
            </w:r>
          </w:p>
        </w:tc>
        <w:tc>
          <w:tcPr>
            <w:tcW w:w="2471" w:type="pct"/>
            <w:tcBorders>
              <w:top w:val="nil"/>
              <w:left w:val="nil"/>
              <w:bottom w:val="single" w:sz="8" w:space="0" w:color="FEFFFF"/>
              <w:right w:val="single" w:sz="8" w:space="0" w:color="FEFFFF"/>
            </w:tcBorders>
            <w:shd w:val="clear" w:color="000000" w:fill="FDE4EC"/>
            <w:vAlign w:val="center"/>
            <w:hideMark/>
          </w:tcPr>
          <w:p w14:paraId="4544EC74" w14:textId="77777777" w:rsidR="008C40A2" w:rsidRPr="009E3A1A" w:rsidRDefault="008C40A2"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Wrap-Up Day 3</w:t>
            </w:r>
          </w:p>
        </w:tc>
      </w:tr>
      <w:tr w:rsidR="008C40A2" w:rsidRPr="00274977" w14:paraId="39316A75" w14:textId="77777777" w:rsidTr="009E3A1A">
        <w:trPr>
          <w:trHeight w:val="340"/>
        </w:trPr>
        <w:tc>
          <w:tcPr>
            <w:tcW w:w="1435" w:type="pct"/>
            <w:vMerge/>
            <w:tcBorders>
              <w:left w:val="single" w:sz="8" w:space="0" w:color="FEFFFF"/>
              <w:bottom w:val="nil"/>
              <w:right w:val="single" w:sz="8" w:space="0" w:color="FEFFFF"/>
            </w:tcBorders>
            <w:shd w:val="clear" w:color="000000" w:fill="F67AA6"/>
            <w:noWrap/>
            <w:vAlign w:val="center"/>
            <w:hideMark/>
          </w:tcPr>
          <w:p w14:paraId="4D12354B" w14:textId="0B1C46CC" w:rsidR="008C40A2" w:rsidRPr="009E3A1A" w:rsidRDefault="008C40A2" w:rsidP="000E30A8">
            <w:pPr>
              <w:autoSpaceDE/>
              <w:autoSpaceDN/>
              <w:adjustRightInd/>
              <w:spacing w:after="0" w:line="240" w:lineRule="auto"/>
              <w:rPr>
                <w:rFonts w:asciiTheme="minorHAnsi" w:eastAsia="Times New Roman" w:hAnsiTheme="minorHAnsi" w:cstheme="minorHAnsi"/>
                <w:b/>
                <w:bCs/>
                <w:sz w:val="20"/>
                <w:szCs w:val="20"/>
                <w:lang w:eastAsia="en-CA"/>
              </w:rPr>
            </w:pPr>
          </w:p>
        </w:tc>
        <w:tc>
          <w:tcPr>
            <w:tcW w:w="1094" w:type="pct"/>
            <w:tcBorders>
              <w:top w:val="nil"/>
              <w:left w:val="nil"/>
              <w:bottom w:val="single" w:sz="8" w:space="0" w:color="FEFFFF"/>
              <w:right w:val="single" w:sz="8" w:space="0" w:color="FEFFFF"/>
            </w:tcBorders>
            <w:shd w:val="clear" w:color="000000" w:fill="FDE4EC"/>
            <w:vAlign w:val="center"/>
            <w:hideMark/>
          </w:tcPr>
          <w:p w14:paraId="4E935490" w14:textId="0A8DD28D" w:rsidR="008C40A2" w:rsidRPr="009E3A1A" w:rsidRDefault="009E3A1A"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Demo</w:t>
            </w:r>
          </w:p>
        </w:tc>
        <w:tc>
          <w:tcPr>
            <w:tcW w:w="2471" w:type="pct"/>
            <w:tcBorders>
              <w:top w:val="nil"/>
              <w:left w:val="nil"/>
              <w:bottom w:val="single" w:sz="8" w:space="0" w:color="FEFFFF"/>
              <w:right w:val="single" w:sz="8" w:space="0" w:color="FEFFFF"/>
            </w:tcBorders>
            <w:shd w:val="clear" w:color="000000" w:fill="FDE4EC"/>
            <w:vAlign w:val="center"/>
            <w:hideMark/>
          </w:tcPr>
          <w:p w14:paraId="05200A22" w14:textId="0AA81D87" w:rsidR="008C40A2" w:rsidRPr="009E3A1A" w:rsidRDefault="009E3A1A"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Getting Started with Exercise 3</w:t>
            </w:r>
          </w:p>
        </w:tc>
      </w:tr>
      <w:tr w:rsidR="00653F5E" w:rsidRPr="00274977" w14:paraId="0F196940" w14:textId="77777777" w:rsidTr="009E3A1A">
        <w:trPr>
          <w:trHeight w:val="340"/>
        </w:trPr>
        <w:tc>
          <w:tcPr>
            <w:tcW w:w="1435" w:type="pct"/>
            <w:tcBorders>
              <w:top w:val="single" w:sz="8" w:space="0" w:color="FEFFFF"/>
              <w:left w:val="single" w:sz="8" w:space="0" w:color="FEFFFF"/>
              <w:bottom w:val="nil"/>
              <w:right w:val="single" w:sz="8" w:space="0" w:color="FEFFFF"/>
            </w:tcBorders>
            <w:shd w:val="clear" w:color="000000" w:fill="F67AA6"/>
            <w:noWrap/>
            <w:vAlign w:val="center"/>
            <w:hideMark/>
          </w:tcPr>
          <w:p w14:paraId="37CDD582" w14:textId="77777777" w:rsidR="00653F5E" w:rsidRPr="009E3A1A" w:rsidRDefault="00653F5E" w:rsidP="000E30A8">
            <w:pPr>
              <w:autoSpaceDE/>
              <w:autoSpaceDN/>
              <w:adjustRightInd/>
              <w:spacing w:after="0" w:line="240" w:lineRule="auto"/>
              <w:rPr>
                <w:rFonts w:asciiTheme="minorHAnsi" w:eastAsia="Times New Roman" w:hAnsiTheme="minorHAnsi" w:cstheme="minorHAnsi"/>
                <w:b/>
                <w:bCs/>
                <w:sz w:val="20"/>
                <w:szCs w:val="20"/>
                <w:lang w:eastAsia="en-CA"/>
              </w:rPr>
            </w:pPr>
            <w:r w:rsidRPr="009E3A1A">
              <w:rPr>
                <w:rFonts w:asciiTheme="minorHAnsi" w:eastAsia="Times New Roman" w:hAnsiTheme="minorHAnsi" w:cstheme="minorHAnsi"/>
                <w:b/>
                <w:bCs/>
                <w:sz w:val="20"/>
                <w:szCs w:val="20"/>
                <w:lang w:eastAsia="en-CA"/>
              </w:rPr>
              <w:t>Practical Exercise(s) and Application</w:t>
            </w:r>
          </w:p>
        </w:tc>
        <w:tc>
          <w:tcPr>
            <w:tcW w:w="1094" w:type="pct"/>
            <w:tcBorders>
              <w:top w:val="nil"/>
              <w:left w:val="nil"/>
              <w:bottom w:val="single" w:sz="8" w:space="0" w:color="FEFFFF"/>
              <w:right w:val="single" w:sz="8" w:space="0" w:color="FEFFFF"/>
            </w:tcBorders>
            <w:shd w:val="clear" w:color="auto" w:fill="FBC9DB" w:themeFill="accent2" w:themeFillTint="66"/>
            <w:noWrap/>
            <w:vAlign w:val="center"/>
            <w:hideMark/>
          </w:tcPr>
          <w:p w14:paraId="6E84AF3F" w14:textId="77777777" w:rsidR="00653F5E" w:rsidRPr="009E3A1A" w:rsidRDefault="00653F5E"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Self-Study Exercise</w:t>
            </w:r>
          </w:p>
        </w:tc>
        <w:tc>
          <w:tcPr>
            <w:tcW w:w="2471" w:type="pct"/>
            <w:tcBorders>
              <w:top w:val="nil"/>
              <w:left w:val="nil"/>
              <w:bottom w:val="single" w:sz="8" w:space="0" w:color="FEFFFF"/>
              <w:right w:val="single" w:sz="8" w:space="0" w:color="FEFFFF"/>
            </w:tcBorders>
            <w:shd w:val="clear" w:color="auto" w:fill="FBC9DB" w:themeFill="accent2" w:themeFillTint="66"/>
            <w:vAlign w:val="center"/>
            <w:hideMark/>
          </w:tcPr>
          <w:p w14:paraId="7343E79D" w14:textId="00C1E077" w:rsidR="00653F5E" w:rsidRPr="009E3A1A" w:rsidRDefault="00653F5E"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Exercise</w:t>
            </w:r>
            <w:r w:rsidR="00157989" w:rsidRPr="009E3A1A">
              <w:rPr>
                <w:rFonts w:asciiTheme="minorHAnsi" w:eastAsia="Times New Roman" w:hAnsiTheme="minorHAnsi" w:cstheme="minorHAnsi"/>
                <w:sz w:val="20"/>
                <w:szCs w:val="20"/>
                <w:lang w:eastAsia="en-CA"/>
              </w:rPr>
              <w:t xml:space="preserve"> 3</w:t>
            </w:r>
          </w:p>
        </w:tc>
      </w:tr>
      <w:tr w:rsidR="00653F5E" w:rsidRPr="00274977" w14:paraId="5F2809F8" w14:textId="77777777" w:rsidTr="009E3A1A">
        <w:trPr>
          <w:trHeight w:val="340"/>
        </w:trPr>
        <w:tc>
          <w:tcPr>
            <w:tcW w:w="1435" w:type="pct"/>
            <w:tcBorders>
              <w:top w:val="nil"/>
              <w:left w:val="single" w:sz="8" w:space="0" w:color="FEFFFF"/>
              <w:bottom w:val="single" w:sz="8" w:space="0" w:color="FEFFFF"/>
              <w:right w:val="single" w:sz="8" w:space="0" w:color="FEFFFF"/>
            </w:tcBorders>
            <w:shd w:val="clear" w:color="000000" w:fill="F67AA6"/>
            <w:noWrap/>
            <w:vAlign w:val="center"/>
            <w:hideMark/>
          </w:tcPr>
          <w:p w14:paraId="40F6FE13" w14:textId="5144C61B" w:rsidR="00653F5E" w:rsidRPr="009E3A1A" w:rsidRDefault="00943B6B" w:rsidP="000E30A8">
            <w:pPr>
              <w:autoSpaceDE/>
              <w:autoSpaceDN/>
              <w:adjustRightInd/>
              <w:spacing w:after="0" w:line="240" w:lineRule="auto"/>
              <w:rPr>
                <w:rFonts w:asciiTheme="minorHAnsi" w:eastAsia="Times New Roman" w:hAnsiTheme="minorHAnsi" w:cstheme="minorHAnsi"/>
                <w:b/>
                <w:bCs/>
                <w:sz w:val="20"/>
                <w:szCs w:val="20"/>
                <w:lang w:eastAsia="en-CA"/>
              </w:rPr>
            </w:pPr>
            <w:r w:rsidRPr="009E3A1A">
              <w:rPr>
                <w:rFonts w:asciiTheme="minorHAnsi" w:eastAsia="Times New Roman" w:hAnsiTheme="minorHAnsi" w:cstheme="minorHAnsi"/>
                <w:b/>
                <w:bCs/>
                <w:sz w:val="20"/>
                <w:szCs w:val="20"/>
                <w:lang w:eastAsia="en-CA"/>
              </w:rPr>
              <w:t>Support on Slack</w:t>
            </w:r>
          </w:p>
        </w:tc>
        <w:tc>
          <w:tcPr>
            <w:tcW w:w="1094" w:type="pct"/>
            <w:tcBorders>
              <w:top w:val="nil"/>
              <w:left w:val="nil"/>
              <w:bottom w:val="single" w:sz="8" w:space="0" w:color="FEFFFF"/>
              <w:right w:val="single" w:sz="8" w:space="0" w:color="FEFFFF"/>
            </w:tcBorders>
            <w:shd w:val="clear" w:color="000000" w:fill="FBC9DB"/>
            <w:noWrap/>
            <w:vAlign w:val="center"/>
            <w:hideMark/>
          </w:tcPr>
          <w:p w14:paraId="5E7DF093" w14:textId="0638F054" w:rsidR="00653F5E" w:rsidRPr="009E3A1A" w:rsidRDefault="00943B6B"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Optional</w:t>
            </w:r>
          </w:p>
        </w:tc>
        <w:tc>
          <w:tcPr>
            <w:tcW w:w="2471" w:type="pct"/>
            <w:tcBorders>
              <w:top w:val="nil"/>
              <w:left w:val="nil"/>
              <w:bottom w:val="single" w:sz="8" w:space="0" w:color="FEFFFF"/>
              <w:right w:val="single" w:sz="8" w:space="0" w:color="FEFFFF"/>
            </w:tcBorders>
            <w:shd w:val="clear" w:color="000000" w:fill="FBC9DB"/>
            <w:vAlign w:val="center"/>
            <w:hideMark/>
          </w:tcPr>
          <w:p w14:paraId="208310CB" w14:textId="16BC2276" w:rsidR="00653F5E" w:rsidRPr="009E3A1A" w:rsidRDefault="002B6CAA" w:rsidP="000E30A8">
            <w:pPr>
              <w:autoSpaceDE/>
              <w:autoSpaceDN/>
              <w:adjustRightInd/>
              <w:spacing w:after="0" w:line="240" w:lineRule="auto"/>
              <w:rPr>
                <w:rFonts w:asciiTheme="minorHAnsi" w:eastAsia="Times New Roman" w:hAnsiTheme="minorHAnsi" w:cstheme="minorHAnsi"/>
                <w:sz w:val="20"/>
                <w:szCs w:val="20"/>
                <w:lang w:eastAsia="en-CA"/>
              </w:rPr>
            </w:pPr>
            <w:r w:rsidRPr="009E3A1A">
              <w:rPr>
                <w:rFonts w:asciiTheme="minorHAnsi" w:eastAsia="Times New Roman" w:hAnsiTheme="minorHAnsi" w:cstheme="minorHAnsi"/>
                <w:sz w:val="20"/>
                <w:szCs w:val="20"/>
                <w:lang w:eastAsia="en-CA"/>
              </w:rPr>
              <w:t>For learners to engage more deeply with materials or ask questions relating to the self-study exercise (optional)</w:t>
            </w:r>
          </w:p>
        </w:tc>
      </w:tr>
    </w:tbl>
    <w:p w14:paraId="2AEA9899" w14:textId="77777777" w:rsidR="00653F5E" w:rsidRPr="00CF5BC3" w:rsidRDefault="00653F5E" w:rsidP="00CF5BC3">
      <w:pPr>
        <w:sectPr w:rsidR="00653F5E" w:rsidRPr="00CF5BC3" w:rsidSect="00496105">
          <w:pgSz w:w="15840" w:h="12240" w:orient="landscape"/>
          <w:pgMar w:top="1440" w:right="2079" w:bottom="1440" w:left="1440" w:header="708" w:footer="708" w:gutter="0"/>
          <w:cols w:space="708"/>
          <w:docGrid w:linePitch="360"/>
        </w:sectPr>
      </w:pPr>
    </w:p>
    <w:p w14:paraId="0BD3817A" w14:textId="0B801008" w:rsidR="00157989" w:rsidRDefault="00157989" w:rsidP="00157989">
      <w:pPr>
        <w:pStyle w:val="Heading2"/>
      </w:pPr>
      <w:bookmarkStart w:id="43" w:name="_Toc119161484"/>
      <w:r>
        <w:lastRenderedPageBreak/>
        <w:t>Prior to Joining on Day 3: Pre-Course Work</w:t>
      </w:r>
      <w:bookmarkEnd w:id="43"/>
    </w:p>
    <w:p w14:paraId="2626C4FA" w14:textId="77777777" w:rsidR="00157989" w:rsidRDefault="00157989" w:rsidP="00950AEB">
      <w:pPr>
        <w:pStyle w:val="Heading3"/>
      </w:pPr>
      <w:r>
        <w:t>Course Pre-Learning</w:t>
      </w:r>
    </w:p>
    <w:p w14:paraId="385F7BBE" w14:textId="7C1DF659" w:rsidR="00157989" w:rsidRDefault="00157989" w:rsidP="00157989">
      <w:r>
        <w:t xml:space="preserve">These resources are required pre-learning for Day 3 of the Introduction to R for Public Health Investigations course.  All materials (unless a weblink has been provided in this guide) are located on Dropbox: </w:t>
      </w:r>
      <w:r w:rsidRPr="0065247C">
        <w:t>Fall2021_I</w:t>
      </w:r>
      <w:r>
        <w:t>ntroToR_Participant_Folder\Day 3</w:t>
      </w:r>
      <w:r w:rsidRPr="0065247C">
        <w:t>\PreLearning</w:t>
      </w:r>
    </w:p>
    <w:p w14:paraId="0DBAEAB5" w14:textId="77777777" w:rsidR="00157989" w:rsidRPr="00146DC0" w:rsidRDefault="00157989" w:rsidP="00157989">
      <w:pPr>
        <w:pStyle w:val="Heading5"/>
      </w:pPr>
      <w:bookmarkStart w:id="44" w:name="_Toc86854255"/>
      <w:r>
        <w:t>Context</w:t>
      </w:r>
      <w:r w:rsidRPr="00146DC0">
        <w:t>: Canadian Chronic Disease Indicators</w:t>
      </w:r>
      <w:bookmarkEnd w:id="44"/>
    </w:p>
    <w:p w14:paraId="0370A8F8" w14:textId="52EAA974" w:rsidR="00496105" w:rsidRDefault="00157989" w:rsidP="00496105">
      <w:pPr>
        <w:rPr>
          <w:rStyle w:val="FollowedHyperlinkChar"/>
          <w:rFonts w:eastAsiaTheme="majorEastAsia"/>
          <w:color w:val="323332" w:themeColor="text1"/>
        </w:rPr>
      </w:pPr>
      <w:r w:rsidRPr="00146DC0">
        <w:t>The Canadian Chronic Disease Indicators is a resource regarding the burden of chronic disease and associated determinants. Drawing on sources of data that include but are not limited to the Canadian Community Health Survey and Canadian Health Measures Survey, Canadian Chronic Diseases Surveillance System, Discharge Abstract Database, Labour Force Survey, statistics  for each indicator are presented along with breakdowns by various determinants</w:t>
      </w:r>
      <w:r w:rsidR="008C40A2">
        <w:t>.</w:t>
      </w:r>
      <w:r>
        <w:t xml:space="preserve"> </w:t>
      </w:r>
      <w:r w:rsidR="00496105" w:rsidRPr="00496105">
        <w:rPr>
          <w:rStyle w:val="FollowedHyperlinkChar"/>
          <w:rFonts w:eastAsiaTheme="majorEastAsia"/>
          <w:color w:val="323332" w:themeColor="text1"/>
        </w:rPr>
        <w:t xml:space="preserve">While it is best to use your judgement to decide how much time you will need to review this resource, we estimate that you will need </w:t>
      </w:r>
      <w:r w:rsidR="00496105" w:rsidRPr="00496105">
        <w:rPr>
          <w:rStyle w:val="FollowedHyperlinkChar"/>
          <w:rFonts w:eastAsiaTheme="majorEastAsia"/>
          <w:b/>
          <w:color w:val="323332" w:themeColor="text1"/>
        </w:rPr>
        <w:t>10 minutes</w:t>
      </w:r>
      <w:r w:rsidR="00496105" w:rsidRPr="00496105">
        <w:rPr>
          <w:rStyle w:val="FollowedHyperlinkChar"/>
          <w:rFonts w:eastAsiaTheme="majorEastAsia"/>
          <w:color w:val="323332" w:themeColor="text1"/>
        </w:rPr>
        <w:t>.</w:t>
      </w:r>
    </w:p>
    <w:p w14:paraId="1DB7E8F9" w14:textId="18A20A49" w:rsidR="008C40A2" w:rsidRPr="00496105" w:rsidRDefault="008C40A2" w:rsidP="00496105">
      <w:pPr>
        <w:rPr>
          <w:rStyle w:val="FollowedHyperlinkChar"/>
          <w:rFonts w:eastAsiaTheme="majorEastAsia"/>
          <w:color w:val="323332" w:themeColor="text1"/>
        </w:rPr>
      </w:pPr>
      <w:r>
        <w:rPr>
          <w:rStyle w:val="FollowedHyperlinkChar"/>
          <w:rFonts w:eastAsiaTheme="majorEastAsia"/>
          <w:color w:val="323332" w:themeColor="text1"/>
        </w:rPr>
        <w:t xml:space="preserve">Link: </w:t>
      </w:r>
      <w:hyperlink r:id="rId58" w:history="1">
        <w:r w:rsidRPr="00496105">
          <w:rPr>
            <w:rStyle w:val="Hyperlink"/>
            <w:rFonts w:asciiTheme="minorHAnsi" w:hAnsiTheme="minorHAnsi" w:cstheme="minorHAnsi"/>
            <w:color w:val="007F7F" w:themeColor="background1" w:themeShade="40"/>
          </w:rPr>
          <w:t>https://health-infobase.canada.ca/ccdi/</w:t>
        </w:r>
      </w:hyperlink>
    </w:p>
    <w:p w14:paraId="0992C27E" w14:textId="77777777" w:rsidR="00157989" w:rsidRDefault="00157989" w:rsidP="00157989">
      <w:pPr>
        <w:pStyle w:val="Heading3"/>
      </w:pPr>
      <w:r>
        <w:t>Intro to R: Pre-Course Self-Study Module</w:t>
      </w:r>
    </w:p>
    <w:p w14:paraId="5E3C01E9" w14:textId="77777777" w:rsidR="00157989" w:rsidRDefault="00157989" w:rsidP="00157989">
      <w:pPr>
        <w:rPr>
          <w:rStyle w:val="Hyperlink"/>
          <w:color w:val="007F7F" w:themeColor="accent6" w:themeShade="40"/>
        </w:rPr>
      </w:pPr>
      <w:r w:rsidRPr="008C40A2">
        <w:rPr>
          <w:color w:val="323332" w:themeColor="text1"/>
        </w:rPr>
        <w:t>Link:</w:t>
      </w:r>
      <w:r w:rsidRPr="00002366">
        <w:rPr>
          <w:color w:val="auto"/>
        </w:rPr>
        <w:t xml:space="preserve"> </w:t>
      </w:r>
      <w:hyperlink r:id="rId59" w:history="1">
        <w:r w:rsidRPr="00002366">
          <w:rPr>
            <w:rStyle w:val="Hyperlink"/>
            <w:color w:val="007F7F" w:themeColor="accent4" w:themeShade="40"/>
          </w:rPr>
          <w:t>https://bit.ly/3EC4bK3</w:t>
        </w:r>
      </w:hyperlink>
      <w:r>
        <w:rPr>
          <w:rStyle w:val="Hyperlink"/>
          <w:color w:val="007F7F" w:themeColor="accent6" w:themeShade="40"/>
        </w:rPr>
        <w:t xml:space="preserve"> </w:t>
      </w:r>
    </w:p>
    <w:p w14:paraId="3F2232F1" w14:textId="55866D2E" w:rsidR="00157989" w:rsidRPr="008C40A2" w:rsidRDefault="00157989" w:rsidP="00157989">
      <w:pPr>
        <w:rPr>
          <w:rStyle w:val="Hyperlink"/>
          <w:color w:val="323332" w:themeColor="text1"/>
          <w:u w:val="none"/>
        </w:rPr>
      </w:pPr>
      <w:r w:rsidRPr="4433C550">
        <w:rPr>
          <w:rStyle w:val="Hyperlink"/>
          <w:color w:val="323332" w:themeColor="text1"/>
          <w:u w:val="none"/>
        </w:rPr>
        <w:t>These resources were shared as part of the Pre-Course Self-Study Module in advance of the course. The self-assessment and materials review should have been completed prior to joining the course. Should you need a refresher, here is a list of learning resources pertinent to Day 3 of the Introduction to R for Public Health Investigations course</w:t>
      </w:r>
    </w:p>
    <w:p w14:paraId="1E092597" w14:textId="77777777" w:rsidR="00157989" w:rsidRDefault="00157989" w:rsidP="00157989">
      <w:pPr>
        <w:pStyle w:val="Heading4"/>
      </w:pPr>
      <w:r>
        <w:rPr>
          <w:noProof/>
          <w:lang w:eastAsia="en-CA"/>
        </w:rPr>
        <w:drawing>
          <wp:inline distT="0" distB="0" distL="0" distR="0" wp14:anchorId="5FF3C3C2" wp14:editId="6E9931B5">
            <wp:extent cx="438150" cy="381000"/>
            <wp:effectExtent l="0" t="0" r="0" b="0"/>
            <wp:docPr id="20" name="Picture 20" descr="treasur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35" cstate="print">
                      <a:extLst>
                        <a:ext uri="{28A0092B-C50C-407E-A947-70E740481C1C}">
                          <a14:useLocalDpi xmlns:a14="http://schemas.microsoft.com/office/drawing/2010/main" val="0"/>
                        </a:ext>
                      </a:extLst>
                    </a:blip>
                    <a:srcRect t="1051" b="1051"/>
                    <a:stretch>
                      <a:fillRect/>
                    </a:stretch>
                  </pic:blipFill>
                  <pic:spPr>
                    <a:xfrm>
                      <a:off x="0" y="0"/>
                      <a:ext cx="438150" cy="381000"/>
                    </a:xfrm>
                    <a:prstGeom prst="rect">
                      <a:avLst/>
                    </a:prstGeom>
                  </pic:spPr>
                </pic:pic>
              </a:graphicData>
            </a:graphic>
          </wp:inline>
        </w:drawing>
      </w:r>
      <w:r>
        <w:tab/>
        <w:t xml:space="preserve">Swab The Decks: </w:t>
      </w:r>
      <w:r w:rsidRPr="4433C550">
        <w:rPr>
          <w:rStyle w:val="Heading2Char"/>
          <w:rFonts w:asciiTheme="majorHAnsi" w:hAnsiTheme="majorHAnsi" w:cstheme="majorBidi"/>
          <w:caps w:val="0"/>
        </w:rPr>
        <w:t>Foundational</w:t>
      </w:r>
      <w:r>
        <w:t xml:space="preserve"> Concepts</w:t>
      </w:r>
    </w:p>
    <w:p w14:paraId="60D15C57" w14:textId="77777777" w:rsidR="00157989" w:rsidRPr="00157989" w:rsidRDefault="00157989" w:rsidP="00157989"/>
    <w:p w14:paraId="194250AA" w14:textId="77777777" w:rsidR="00157989" w:rsidRDefault="00157989" w:rsidP="00157989">
      <w:pPr>
        <w:pStyle w:val="Heading5"/>
      </w:pPr>
      <w:r>
        <w:t xml:space="preserve">Data Manipulation Tools and </w:t>
      </w:r>
      <w:r w:rsidRPr="00A82444">
        <w:t>Dplyr</w:t>
      </w:r>
    </w:p>
    <w:p w14:paraId="201D597C" w14:textId="77777777" w:rsidR="00157989" w:rsidRDefault="00157989" w:rsidP="00157989">
      <w:r>
        <w:t xml:space="preserve">Duration: </w:t>
      </w:r>
      <w:r>
        <w:rPr>
          <w:b/>
        </w:rPr>
        <w:t>20 minutes</w:t>
      </w:r>
    </w:p>
    <w:p w14:paraId="20FEA7B7" w14:textId="77777777" w:rsidR="00157989" w:rsidRPr="00A82444" w:rsidRDefault="00157989" w:rsidP="00157989">
      <w:pPr>
        <w:rPr>
          <w:rStyle w:val="Hyperlink"/>
          <w:color w:val="007F7F" w:themeColor="text2" w:themeShade="40"/>
        </w:rPr>
      </w:pPr>
      <w:r>
        <w:t xml:space="preserve">Data wrangling is too often the most time-consuming part of data science and applied statistics. Two tidyverse packages, tidyr and dplyr, help make data manipulation tasks easier. Keep your code clean and clear and reduce the cognitive load required for common but often complex data science tasks. This video is the third in a series of four, reviewing concepts such as the dplyr package, key functions for data manipulation, and how to chain statements together with the pipe operator. </w:t>
      </w:r>
      <w:hyperlink r:id="rId60" w:history="1">
        <w:r w:rsidRPr="00A82444">
          <w:rPr>
            <w:rStyle w:val="Hyperlink"/>
            <w:color w:val="007F7F" w:themeColor="text2" w:themeShade="40"/>
          </w:rPr>
          <w:t>https://www.youtube.com/watch?v=Zc_ufg4uW4U</w:t>
        </w:r>
      </w:hyperlink>
      <w:r w:rsidRPr="00A82444">
        <w:rPr>
          <w:rStyle w:val="Hyperlink"/>
          <w:color w:val="007F7F" w:themeColor="text2" w:themeShade="40"/>
        </w:rPr>
        <w:t xml:space="preserve">  </w:t>
      </w:r>
    </w:p>
    <w:p w14:paraId="6474DDC3" w14:textId="77777777" w:rsidR="00157989" w:rsidRDefault="00157989" w:rsidP="00157989">
      <w:pPr>
        <w:pStyle w:val="Heading5"/>
      </w:pPr>
      <w:r>
        <w:t>R Markdown</w:t>
      </w:r>
    </w:p>
    <w:p w14:paraId="726C6A36" w14:textId="77777777" w:rsidR="00157989" w:rsidRDefault="00157989" w:rsidP="00157989">
      <w:r>
        <w:t xml:space="preserve">Duration: </w:t>
      </w:r>
      <w:r>
        <w:rPr>
          <w:b/>
        </w:rPr>
        <w:t>7 minutes</w:t>
      </w:r>
    </w:p>
    <w:p w14:paraId="44339ACB" w14:textId="77777777" w:rsidR="00157989" w:rsidRPr="00A82444" w:rsidRDefault="00157989" w:rsidP="00157989">
      <w:pPr>
        <w:rPr>
          <w:color w:val="007F7F" w:themeColor="text2" w:themeShade="40"/>
          <w:u w:val="single"/>
        </w:rPr>
      </w:pPr>
      <w:r>
        <w:lastRenderedPageBreak/>
        <w:t xml:space="preserve">This YouTube video provides a demo of R Markdown: </w:t>
      </w:r>
      <w:hyperlink r:id="rId61" w:history="1">
        <w:r w:rsidRPr="00A82444">
          <w:rPr>
            <w:rStyle w:val="Hyperlink"/>
            <w:color w:val="007F7F" w:themeColor="text2" w:themeShade="40"/>
          </w:rPr>
          <w:t>https://www.youtube.com/watch?v=DNS7i2m4sB0</w:t>
        </w:r>
      </w:hyperlink>
      <w:r w:rsidRPr="00A82444">
        <w:rPr>
          <w:rStyle w:val="Hyperlink"/>
          <w:color w:val="007F7F" w:themeColor="text2" w:themeShade="40"/>
        </w:rPr>
        <w:t xml:space="preserve"> </w:t>
      </w:r>
    </w:p>
    <w:p w14:paraId="6B8C96BF" w14:textId="77777777" w:rsidR="00157989" w:rsidRPr="00157989" w:rsidRDefault="00157989" w:rsidP="00157989"/>
    <w:p w14:paraId="2A7D870E" w14:textId="0BEA11C5" w:rsidR="00157989" w:rsidRDefault="00157989" w:rsidP="00950AEB">
      <w:pPr>
        <w:pStyle w:val="Heading2"/>
      </w:pPr>
      <w:bookmarkStart w:id="45" w:name="_Toc119161485"/>
      <w:r>
        <w:t>After Joining on Day 3: Practical Exercise(s) and Application</w:t>
      </w:r>
      <w:bookmarkEnd w:id="45"/>
    </w:p>
    <w:p w14:paraId="2874DF1A" w14:textId="77777777" w:rsidR="00AC3C9F" w:rsidRDefault="00AC3C9F" w:rsidP="00AC3C9F">
      <w:r>
        <w:t>For after joining the virtual classroom.</w:t>
      </w:r>
    </w:p>
    <w:p w14:paraId="269FC3DC" w14:textId="77777777" w:rsidR="00AC3C9F" w:rsidRDefault="00AC3C9F" w:rsidP="00AC3C9F">
      <w:pPr>
        <w:pStyle w:val="Heading3"/>
      </w:pPr>
      <w:r>
        <w:t>Discussion</w:t>
      </w:r>
    </w:p>
    <w:p w14:paraId="6860F039" w14:textId="77777777" w:rsidR="00157989" w:rsidRPr="001239AC" w:rsidRDefault="00157989" w:rsidP="00157989">
      <w:pPr>
        <w:rPr>
          <w:b/>
        </w:rPr>
      </w:pPr>
      <w:r w:rsidRPr="001239AC">
        <w:rPr>
          <w:b/>
        </w:rPr>
        <w:t>Duration: 10 mins</w:t>
      </w:r>
    </w:p>
    <w:p w14:paraId="69EC9DE9" w14:textId="77777777" w:rsidR="00157989" w:rsidRDefault="00157989" w:rsidP="00157989">
      <w:r>
        <w:t>Please write at least one short post and respond to a peer’s post on the Slack discussion channel for this training on the following topics:</w:t>
      </w:r>
    </w:p>
    <w:p w14:paraId="3572E05E" w14:textId="77777777" w:rsidR="00157989" w:rsidRDefault="00157989" w:rsidP="00157989">
      <w:pPr>
        <w:pStyle w:val="ListParagraph"/>
        <w:numPr>
          <w:ilvl w:val="0"/>
          <w:numId w:val="5"/>
        </w:numPr>
        <w:autoSpaceDE/>
        <w:autoSpaceDN/>
        <w:adjustRightInd/>
        <w:spacing w:after="0" w:line="240" w:lineRule="auto"/>
        <w:contextualSpacing w:val="0"/>
        <w:rPr>
          <w:rFonts w:eastAsiaTheme="minorEastAsia" w:cstheme="minorHAnsi"/>
        </w:rPr>
      </w:pPr>
      <w:r>
        <w:rPr>
          <w:rFonts w:eastAsiaTheme="minorEastAsia" w:cstheme="minorHAnsi"/>
        </w:rPr>
        <w:t>Share an experience from your work/workplace (past or present) where data linkages are regularly conducted</w:t>
      </w:r>
    </w:p>
    <w:p w14:paraId="13163F22" w14:textId="77777777" w:rsidR="00157989" w:rsidRDefault="00157989" w:rsidP="00157989">
      <w:pPr>
        <w:pStyle w:val="ListParagraph"/>
        <w:numPr>
          <w:ilvl w:val="0"/>
          <w:numId w:val="5"/>
        </w:numPr>
        <w:autoSpaceDE/>
        <w:autoSpaceDN/>
        <w:adjustRightInd/>
        <w:spacing w:after="0" w:line="240" w:lineRule="auto"/>
        <w:contextualSpacing w:val="0"/>
        <w:rPr>
          <w:rFonts w:eastAsiaTheme="minorEastAsia" w:cstheme="minorHAnsi"/>
        </w:rPr>
      </w:pPr>
      <w:r>
        <w:rPr>
          <w:rFonts w:eastAsiaTheme="minorEastAsia" w:cstheme="minorHAnsi"/>
        </w:rPr>
        <w:t>Share an experience (from work, this training, or other) where creating loops or writing a function would have been useful</w:t>
      </w:r>
    </w:p>
    <w:p w14:paraId="3A82A349" w14:textId="77777777" w:rsidR="00AC3C9F" w:rsidRDefault="00AC3C9F" w:rsidP="00AC3C9F">
      <w:pPr>
        <w:pStyle w:val="ListParagraph"/>
        <w:autoSpaceDE/>
        <w:autoSpaceDN/>
        <w:adjustRightInd/>
        <w:spacing w:after="160" w:line="259" w:lineRule="auto"/>
        <w:ind w:left="0"/>
      </w:pPr>
    </w:p>
    <w:p w14:paraId="40BEF60B" w14:textId="146A1BFD" w:rsidR="00AC3C9F" w:rsidRDefault="00AC3C9F" w:rsidP="00AC3C9F">
      <w:pPr>
        <w:pStyle w:val="Heading3"/>
      </w:pPr>
      <w:r>
        <w:t xml:space="preserve">Exercise </w:t>
      </w:r>
      <w:r w:rsidR="00E50955">
        <w:t>3</w:t>
      </w:r>
    </w:p>
    <w:p w14:paraId="10DE9E0D" w14:textId="77777777" w:rsidR="00EF765F" w:rsidRDefault="00EF765F" w:rsidP="00EF765F">
      <w:r>
        <w:t>Note: there is dedicated course time for practice with exercises 1, 2, or 3 (your choice) on day 4 of the course. Course facilitators will be available on Slack and Zoom for your questions.</w:t>
      </w:r>
    </w:p>
    <w:p w14:paraId="5CF6B619" w14:textId="77777777" w:rsidR="00157989" w:rsidRPr="001239AC" w:rsidRDefault="00157989" w:rsidP="00157989">
      <w:pPr>
        <w:rPr>
          <w:b/>
        </w:rPr>
      </w:pPr>
      <w:r w:rsidRPr="001239AC">
        <w:rPr>
          <w:b/>
        </w:rPr>
        <w:t>Duration: 170 mins</w:t>
      </w:r>
    </w:p>
    <w:p w14:paraId="58490671" w14:textId="77777777" w:rsidR="003F6F41" w:rsidRDefault="003F6F41" w:rsidP="00157989">
      <w:r>
        <w:t>Get as far as you can with this exercise within 3 hours (maximum). Don’t worry if you need extra time. The learning curve for R is steep and learners will benefit most from time spent practicing. We will be scheduling a follow-up webinar to debrief on the exercises several weeks out from the end of this course (date to be announced). Prior to that debrief, reach out to your facilitators on Slack or by email if you require assistance with the course material.</w:t>
      </w:r>
    </w:p>
    <w:p w14:paraId="7FB4B558" w14:textId="04891205" w:rsidR="00157989" w:rsidRDefault="00157989" w:rsidP="00157989">
      <w:r>
        <w:t>We recommend:</w:t>
      </w:r>
    </w:p>
    <w:p w14:paraId="529DF01F" w14:textId="3F889E77" w:rsidR="00157989" w:rsidRDefault="00157989" w:rsidP="00157989">
      <w:pPr>
        <w:pStyle w:val="ListParagraph"/>
        <w:numPr>
          <w:ilvl w:val="0"/>
          <w:numId w:val="33"/>
        </w:numPr>
      </w:pPr>
      <w:r w:rsidRPr="004D1A95">
        <w:rPr>
          <w:u w:val="single"/>
        </w:rPr>
        <w:t>Novice users</w:t>
      </w:r>
      <w:r>
        <w:rPr>
          <w:u w:val="single"/>
        </w:rPr>
        <w:t xml:space="preserve"> (Boatswains)</w:t>
      </w:r>
      <w:r w:rsidRPr="004D1A95">
        <w:rPr>
          <w:u w:val="single"/>
        </w:rPr>
        <w:t>:</w:t>
      </w:r>
      <w:r>
        <w:t xml:space="preserve"> Instead of writing out the code from the images provided, follow along the workbook with the R script for the exercise. Prioritise running the code piece by piece to understand what a chunk of code does, and what specific functions are doing rather than being able to write code and troubleshoot.</w:t>
      </w:r>
    </w:p>
    <w:p w14:paraId="1011B88C" w14:textId="32FDAD69" w:rsidR="00157989" w:rsidRDefault="00157989" w:rsidP="00157989">
      <w:pPr>
        <w:pStyle w:val="ListParagraph"/>
        <w:numPr>
          <w:ilvl w:val="0"/>
          <w:numId w:val="33"/>
        </w:numPr>
      </w:pPr>
      <w:r w:rsidRPr="004D1A95">
        <w:rPr>
          <w:u w:val="single"/>
        </w:rPr>
        <w:t>Beginner/Intermediate users</w:t>
      </w:r>
      <w:r>
        <w:rPr>
          <w:u w:val="single"/>
        </w:rPr>
        <w:t xml:space="preserve"> (First Mates)</w:t>
      </w:r>
      <w:r w:rsidRPr="004D1A95">
        <w:rPr>
          <w:u w:val="single"/>
        </w:rPr>
        <w:t>:</w:t>
      </w:r>
      <w:r>
        <w:t xml:space="preserve"> R code is provided as a screen capture image in the workbook. You should have sufficient understanding of coding to get a general sense of what the code is doing by reading it (with the assistance of the help documentation and a few Google searches as needed). It is our intention to have you write the code out from the workbook as you progress through the scenario.</w:t>
      </w:r>
    </w:p>
    <w:p w14:paraId="12E179D3" w14:textId="3038FA6A" w:rsidR="00157989" w:rsidRDefault="00157989" w:rsidP="00157989">
      <w:pPr>
        <w:pStyle w:val="ListParagraph"/>
        <w:numPr>
          <w:ilvl w:val="0"/>
          <w:numId w:val="33"/>
        </w:numPr>
      </w:pPr>
      <w:r w:rsidRPr="001B65DC">
        <w:rPr>
          <w:u w:val="single"/>
        </w:rPr>
        <w:lastRenderedPageBreak/>
        <w:t>Advanced users</w:t>
      </w:r>
      <w:r>
        <w:rPr>
          <w:u w:val="single"/>
        </w:rPr>
        <w:t xml:space="preserve"> (Master Mariners)</w:t>
      </w:r>
      <w:r w:rsidRPr="001B65DC">
        <w:rPr>
          <w:u w:val="single"/>
        </w:rPr>
        <w:t>:</w:t>
      </w:r>
      <w:r>
        <w:t xml:space="preserve"> We encourage you to try writing your own code where you like and contrast it with the code used for the exercise, and to help your peers as questions arise.</w:t>
      </w:r>
    </w:p>
    <w:p w14:paraId="6F0B5882" w14:textId="1B3F6C0E" w:rsidR="00157989" w:rsidRDefault="00157989" w:rsidP="00157989"/>
    <w:p w14:paraId="214F70A9" w14:textId="77777777" w:rsidR="00157989" w:rsidRDefault="00157989" w:rsidP="00157989">
      <w:pPr>
        <w:pStyle w:val="Heading4"/>
      </w:pPr>
      <w:r>
        <w:t>Scenario</w:t>
      </w:r>
    </w:p>
    <w:p w14:paraId="7FA1B990" w14:textId="77777777" w:rsidR="00157989" w:rsidRDefault="00157989" w:rsidP="00157989">
      <w:pPr>
        <w:pStyle w:val="paragraph"/>
        <w:spacing w:before="0" w:beforeAutospacing="0" w:after="0" w:afterAutospacing="0"/>
        <w:textAlignment w:val="baseline"/>
        <w:rPr>
          <w:rStyle w:val="normaltextrun"/>
          <w:rFonts w:asciiTheme="minorHAnsi" w:eastAsiaTheme="majorEastAsia" w:hAnsiTheme="minorHAnsi" w:cstheme="minorHAnsi"/>
          <w:iCs/>
          <w:color w:val="323332"/>
          <w:sz w:val="22"/>
          <w:szCs w:val="22"/>
        </w:rPr>
      </w:pPr>
      <w:r w:rsidRPr="00AC3C9F">
        <w:rPr>
          <w:rStyle w:val="normaltextrun"/>
          <w:rFonts w:asciiTheme="minorHAnsi" w:eastAsiaTheme="majorEastAsia" w:hAnsiTheme="minorHAnsi" w:cstheme="minorHAnsi"/>
          <w:iCs/>
          <w:color w:val="323332"/>
          <w:sz w:val="22"/>
          <w:szCs w:val="22"/>
        </w:rPr>
        <w:t>In this session you will apply your R and data management skills to prepare and collate data from multiple datasets, apply a case identification algorithm, and conduct a basic descriptive epidemiological analysis. You have been provided with five datasets which are mock extracts from administrative datasets (physician billings, discharges from hospital, and provincial health insurance client roster) and have been simplified for training purposes. These datasets must be combined in order to efficiently apply administrative case definitions (algorithms) so that you can describe the occurrence of health service use for chronic conditions among residents of a small province.</w:t>
      </w:r>
    </w:p>
    <w:p w14:paraId="7A58D606" w14:textId="77777777" w:rsidR="00157989" w:rsidRPr="00F21F1A" w:rsidRDefault="00157989" w:rsidP="00157989">
      <w:pPr>
        <w:pStyle w:val="paragraph"/>
        <w:spacing w:before="0" w:beforeAutospacing="0" w:after="0" w:afterAutospacing="0"/>
        <w:textAlignment w:val="baseline"/>
        <w:rPr>
          <w:rStyle w:val="eop"/>
          <w:rFonts w:asciiTheme="minorHAnsi" w:eastAsiaTheme="majorEastAsia" w:hAnsiTheme="minorHAnsi" w:cstheme="minorHAnsi"/>
          <w:color w:val="323332"/>
          <w:sz w:val="22"/>
          <w:szCs w:val="22"/>
        </w:rPr>
      </w:pPr>
    </w:p>
    <w:p w14:paraId="3D17A92E" w14:textId="77777777" w:rsidR="00157989" w:rsidRDefault="00157989" w:rsidP="00157989">
      <w:pPr>
        <w:pStyle w:val="Heading4"/>
      </w:pPr>
      <w:r>
        <w:t>Materials</w:t>
      </w:r>
    </w:p>
    <w:p w14:paraId="529879CD" w14:textId="335375E5" w:rsidR="00157989" w:rsidRDefault="00157989" w:rsidP="00157989">
      <w:r>
        <w:t xml:space="preserve">All materials are located on Dropbox: </w:t>
      </w:r>
      <w:r w:rsidRPr="0065247C">
        <w:t xml:space="preserve">Fall2021_IntroToR_Participant_Folder\Day </w:t>
      </w:r>
      <w:r>
        <w:t>3</w:t>
      </w:r>
      <w:r w:rsidRPr="0065247C">
        <w:t>\PracticalExercise</w:t>
      </w:r>
    </w:p>
    <w:p w14:paraId="4FC20D12" w14:textId="77777777" w:rsidR="00157989" w:rsidRDefault="00157989" w:rsidP="00157989">
      <w:r>
        <w:t>For this exercise you will need:</w:t>
      </w:r>
    </w:p>
    <w:p w14:paraId="627C50B1" w14:textId="77777777" w:rsidR="00157989" w:rsidRDefault="00157989" w:rsidP="00157989">
      <w:pPr>
        <w:pStyle w:val="ListParagraph"/>
        <w:numPr>
          <w:ilvl w:val="0"/>
          <w:numId w:val="34"/>
        </w:numPr>
      </w:pPr>
      <w:r>
        <w:t>An internet connection</w:t>
      </w:r>
    </w:p>
    <w:p w14:paraId="56307862" w14:textId="77777777" w:rsidR="00157989" w:rsidRDefault="00157989" w:rsidP="00157989">
      <w:pPr>
        <w:pStyle w:val="ListParagraph"/>
        <w:numPr>
          <w:ilvl w:val="0"/>
          <w:numId w:val="34"/>
        </w:numPr>
      </w:pPr>
      <w:r>
        <w:t>Intro to R Day 3 Workbook</w:t>
      </w:r>
    </w:p>
    <w:p w14:paraId="1C871887" w14:textId="77777777" w:rsidR="00157989" w:rsidRDefault="00157989" w:rsidP="00157989">
      <w:pPr>
        <w:pStyle w:val="ListParagraph"/>
        <w:numPr>
          <w:ilvl w:val="0"/>
          <w:numId w:val="34"/>
        </w:numPr>
      </w:pPr>
      <w:r>
        <w:t>Dad1213.csv</w:t>
      </w:r>
    </w:p>
    <w:p w14:paraId="05C4AD1E" w14:textId="77777777" w:rsidR="00157989" w:rsidRDefault="00157989" w:rsidP="00157989">
      <w:pPr>
        <w:pStyle w:val="ListParagraph"/>
        <w:numPr>
          <w:ilvl w:val="0"/>
          <w:numId w:val="34"/>
        </w:numPr>
      </w:pPr>
      <w:r>
        <w:t>Dad1314.csv</w:t>
      </w:r>
    </w:p>
    <w:p w14:paraId="6532029B" w14:textId="77777777" w:rsidR="00157989" w:rsidRDefault="00157989" w:rsidP="00157989">
      <w:pPr>
        <w:pStyle w:val="ListParagraph"/>
        <w:numPr>
          <w:ilvl w:val="0"/>
          <w:numId w:val="34"/>
        </w:numPr>
      </w:pPr>
      <w:r>
        <w:t>Msp1213.csv</w:t>
      </w:r>
    </w:p>
    <w:p w14:paraId="4A9AE2AD" w14:textId="77777777" w:rsidR="00157989" w:rsidRDefault="00157989" w:rsidP="00157989">
      <w:pPr>
        <w:pStyle w:val="ListParagraph"/>
        <w:numPr>
          <w:ilvl w:val="0"/>
          <w:numId w:val="34"/>
        </w:numPr>
      </w:pPr>
      <w:r>
        <w:t>Msp1314.csv</w:t>
      </w:r>
    </w:p>
    <w:p w14:paraId="32F6F60B" w14:textId="77777777" w:rsidR="00157989" w:rsidRDefault="00157989" w:rsidP="00157989">
      <w:pPr>
        <w:pStyle w:val="ListParagraph"/>
        <w:numPr>
          <w:ilvl w:val="0"/>
          <w:numId w:val="34"/>
        </w:numPr>
      </w:pPr>
      <w:r>
        <w:t>Reg1314.csv</w:t>
      </w:r>
    </w:p>
    <w:p w14:paraId="4749CCC0" w14:textId="77777777" w:rsidR="00157989" w:rsidRPr="00991811" w:rsidRDefault="00157989" w:rsidP="00157989">
      <w:pPr>
        <w:pStyle w:val="ListParagraph"/>
        <w:numPr>
          <w:ilvl w:val="0"/>
          <w:numId w:val="34"/>
        </w:numPr>
      </w:pPr>
      <w:r w:rsidRPr="00991811">
        <w:t>Day3_Exercise_script_commented.R</w:t>
      </w:r>
    </w:p>
    <w:p w14:paraId="7540C9E6" w14:textId="77777777" w:rsidR="00157989" w:rsidRDefault="00157989" w:rsidP="00157989">
      <w:pPr>
        <w:pStyle w:val="ListParagraph"/>
        <w:numPr>
          <w:ilvl w:val="0"/>
          <w:numId w:val="34"/>
        </w:numPr>
      </w:pPr>
      <w:r w:rsidRPr="00AC3C9F">
        <w:t>Day3_Exercise_script_commented</w:t>
      </w:r>
      <w:r>
        <w:t>.Rmd</w:t>
      </w:r>
    </w:p>
    <w:p w14:paraId="72F45128" w14:textId="77777777" w:rsidR="005E6841" w:rsidRPr="00ED4640" w:rsidRDefault="005E6841" w:rsidP="005E6841"/>
    <w:p w14:paraId="29AE64D5" w14:textId="77777777" w:rsidR="005E6841" w:rsidRDefault="005E6841" w:rsidP="00157989">
      <w:pPr>
        <w:sectPr w:rsidR="005E6841" w:rsidSect="00496105">
          <w:pgSz w:w="12240" w:h="15840"/>
          <w:pgMar w:top="2079" w:right="1440" w:bottom="1440" w:left="1440" w:header="708" w:footer="708" w:gutter="0"/>
          <w:cols w:space="708"/>
          <w:docGrid w:linePitch="360"/>
        </w:sectPr>
      </w:pPr>
    </w:p>
    <w:p w14:paraId="20F54A83" w14:textId="0CB59822" w:rsidR="005E6841" w:rsidRDefault="009E3A1A" w:rsidP="003C25B1">
      <w:pPr>
        <w:pStyle w:val="Heading1"/>
      </w:pPr>
      <w:bookmarkStart w:id="46" w:name="_Toc119161486"/>
      <w:r>
        <w:lastRenderedPageBreak/>
        <w:t>Day 4</w:t>
      </w:r>
      <w:bookmarkEnd w:id="46"/>
    </w:p>
    <w:p w14:paraId="6E158E8C" w14:textId="56B8F4B5" w:rsidR="009E3A1A" w:rsidRDefault="009E3A1A" w:rsidP="009E3A1A">
      <w:pPr>
        <w:pStyle w:val="Heading2"/>
      </w:pPr>
      <w:bookmarkStart w:id="47" w:name="_Toc119161487"/>
      <w:r>
        <w:t>Schedule</w:t>
      </w:r>
      <w:bookmarkEnd w:id="47"/>
    </w:p>
    <w:tbl>
      <w:tblPr>
        <w:tblW w:w="9350" w:type="dxa"/>
        <w:tblCellMar>
          <w:top w:w="15" w:type="dxa"/>
          <w:bottom w:w="15" w:type="dxa"/>
        </w:tblCellMar>
        <w:tblLook w:val="04A0" w:firstRow="1" w:lastRow="0" w:firstColumn="1" w:lastColumn="0" w:noHBand="0" w:noVBand="1"/>
      </w:tblPr>
      <w:tblGrid>
        <w:gridCol w:w="1746"/>
        <w:gridCol w:w="3865"/>
        <w:gridCol w:w="3739"/>
      </w:tblGrid>
      <w:tr w:rsidR="009E3A1A" w:rsidRPr="009E3A1A" w14:paraId="19148779" w14:textId="77777777" w:rsidTr="009E3A1A">
        <w:trPr>
          <w:trHeight w:val="300"/>
        </w:trPr>
        <w:tc>
          <w:tcPr>
            <w:tcW w:w="1746" w:type="dxa"/>
            <w:tcBorders>
              <w:top w:val="single" w:sz="8" w:space="0" w:color="FEFFFF"/>
              <w:left w:val="single" w:sz="8" w:space="0" w:color="FEFFFF"/>
              <w:bottom w:val="single" w:sz="8" w:space="0" w:color="FEFFFF"/>
              <w:right w:val="nil"/>
            </w:tcBorders>
            <w:shd w:val="clear" w:color="000000" w:fill="F67AA6"/>
            <w:noWrap/>
            <w:vAlign w:val="bottom"/>
            <w:hideMark/>
          </w:tcPr>
          <w:p w14:paraId="28AE2F5A" w14:textId="77777777" w:rsidR="009E3A1A" w:rsidRPr="009E3A1A" w:rsidRDefault="009E3A1A" w:rsidP="009E3A1A">
            <w:pPr>
              <w:autoSpaceDE/>
              <w:autoSpaceDN/>
              <w:adjustRightInd/>
              <w:spacing w:after="0" w:line="240" w:lineRule="auto"/>
              <w:rPr>
                <w:rFonts w:eastAsia="Times New Roman"/>
                <w:b/>
                <w:bCs/>
                <w:sz w:val="18"/>
                <w:szCs w:val="18"/>
                <w:lang w:eastAsia="en-CA"/>
              </w:rPr>
            </w:pPr>
            <w:r w:rsidRPr="009E3A1A">
              <w:rPr>
                <w:rFonts w:eastAsia="Times New Roman"/>
                <w:b/>
                <w:bCs/>
                <w:sz w:val="18"/>
                <w:szCs w:val="18"/>
                <w:lang w:eastAsia="en-CA"/>
              </w:rPr>
              <w:t>Session</w:t>
            </w:r>
          </w:p>
        </w:tc>
        <w:tc>
          <w:tcPr>
            <w:tcW w:w="3865" w:type="dxa"/>
            <w:tcBorders>
              <w:top w:val="single" w:sz="8" w:space="0" w:color="FEFFFF"/>
              <w:left w:val="nil"/>
              <w:bottom w:val="single" w:sz="8" w:space="0" w:color="FEFFFF"/>
              <w:right w:val="nil"/>
            </w:tcBorders>
            <w:shd w:val="clear" w:color="000000" w:fill="F67AA6"/>
            <w:noWrap/>
            <w:vAlign w:val="bottom"/>
            <w:hideMark/>
          </w:tcPr>
          <w:p w14:paraId="3D5B6617" w14:textId="77777777" w:rsidR="009E3A1A" w:rsidRPr="009E3A1A" w:rsidRDefault="009E3A1A" w:rsidP="009E3A1A">
            <w:pPr>
              <w:autoSpaceDE/>
              <w:autoSpaceDN/>
              <w:adjustRightInd/>
              <w:spacing w:after="0" w:line="240" w:lineRule="auto"/>
              <w:rPr>
                <w:rFonts w:eastAsia="Times New Roman"/>
                <w:b/>
                <w:bCs/>
                <w:sz w:val="18"/>
                <w:szCs w:val="18"/>
                <w:lang w:eastAsia="en-CA"/>
              </w:rPr>
            </w:pPr>
            <w:r w:rsidRPr="009E3A1A">
              <w:rPr>
                <w:rFonts w:eastAsia="Times New Roman"/>
                <w:b/>
                <w:bCs/>
                <w:sz w:val="18"/>
                <w:szCs w:val="18"/>
                <w:lang w:eastAsia="en-CA"/>
              </w:rPr>
              <w:t>Activity</w:t>
            </w:r>
          </w:p>
        </w:tc>
        <w:tc>
          <w:tcPr>
            <w:tcW w:w="3739" w:type="dxa"/>
            <w:tcBorders>
              <w:top w:val="single" w:sz="8" w:space="0" w:color="FEFFFF"/>
              <w:left w:val="nil"/>
              <w:bottom w:val="single" w:sz="8" w:space="0" w:color="FEFFFF"/>
              <w:right w:val="nil"/>
            </w:tcBorders>
            <w:shd w:val="clear" w:color="000000" w:fill="F67AA6"/>
            <w:noWrap/>
            <w:vAlign w:val="bottom"/>
            <w:hideMark/>
          </w:tcPr>
          <w:p w14:paraId="76684463" w14:textId="77777777" w:rsidR="009E3A1A" w:rsidRPr="009E3A1A" w:rsidRDefault="009E3A1A" w:rsidP="009E3A1A">
            <w:pPr>
              <w:autoSpaceDE/>
              <w:autoSpaceDN/>
              <w:adjustRightInd/>
              <w:spacing w:after="0" w:line="240" w:lineRule="auto"/>
              <w:rPr>
                <w:rFonts w:eastAsia="Times New Roman"/>
                <w:b/>
                <w:bCs/>
                <w:sz w:val="18"/>
                <w:szCs w:val="18"/>
                <w:lang w:eastAsia="en-CA"/>
              </w:rPr>
            </w:pPr>
            <w:r w:rsidRPr="009E3A1A">
              <w:rPr>
                <w:rFonts w:eastAsia="Times New Roman"/>
                <w:b/>
                <w:bCs/>
                <w:sz w:val="18"/>
                <w:szCs w:val="18"/>
                <w:lang w:eastAsia="en-CA"/>
              </w:rPr>
              <w:t>Description</w:t>
            </w:r>
          </w:p>
        </w:tc>
      </w:tr>
      <w:tr w:rsidR="00EF765F" w:rsidRPr="009E3A1A" w14:paraId="553E6FB9" w14:textId="77777777" w:rsidTr="000E686B">
        <w:trPr>
          <w:trHeight w:val="300"/>
        </w:trPr>
        <w:tc>
          <w:tcPr>
            <w:tcW w:w="1746" w:type="dxa"/>
            <w:vMerge w:val="restart"/>
            <w:tcBorders>
              <w:top w:val="nil"/>
              <w:left w:val="single" w:sz="8" w:space="0" w:color="FEFFFF"/>
              <w:right w:val="single" w:sz="8" w:space="0" w:color="FEFFFF"/>
            </w:tcBorders>
            <w:shd w:val="clear" w:color="000000" w:fill="F67AA6"/>
            <w:noWrap/>
            <w:vAlign w:val="bottom"/>
            <w:hideMark/>
          </w:tcPr>
          <w:p w14:paraId="064685AC" w14:textId="77777777" w:rsidR="00EF765F" w:rsidRDefault="00EF765F" w:rsidP="00EF765F">
            <w:pPr>
              <w:autoSpaceDE/>
              <w:autoSpaceDN/>
              <w:adjustRightInd/>
              <w:spacing w:after="0" w:line="240" w:lineRule="auto"/>
              <w:rPr>
                <w:rFonts w:eastAsia="Times New Roman"/>
                <w:b/>
                <w:bCs/>
                <w:sz w:val="18"/>
                <w:szCs w:val="18"/>
                <w:lang w:eastAsia="en-CA"/>
              </w:rPr>
            </w:pPr>
            <w:r w:rsidRPr="009E3A1A">
              <w:rPr>
                <w:rFonts w:eastAsia="Times New Roman"/>
                <w:b/>
                <w:bCs/>
                <w:sz w:val="18"/>
                <w:szCs w:val="18"/>
                <w:lang w:eastAsia="en-CA"/>
              </w:rPr>
              <w:t>Virtual Classroom</w:t>
            </w:r>
          </w:p>
          <w:p w14:paraId="22347F65" w14:textId="77777777" w:rsidR="00EF765F" w:rsidRDefault="00EF765F" w:rsidP="00EF765F">
            <w:pPr>
              <w:autoSpaceDE/>
              <w:autoSpaceDN/>
              <w:adjustRightInd/>
              <w:spacing w:after="0" w:line="240" w:lineRule="auto"/>
              <w:rPr>
                <w:rFonts w:eastAsia="Times New Roman"/>
                <w:b/>
                <w:bCs/>
                <w:sz w:val="18"/>
                <w:szCs w:val="18"/>
                <w:lang w:eastAsia="en-CA"/>
              </w:rPr>
            </w:pPr>
          </w:p>
          <w:p w14:paraId="4D53E376" w14:textId="77777777" w:rsidR="00EF765F" w:rsidRDefault="00EF765F" w:rsidP="00EF765F">
            <w:pPr>
              <w:autoSpaceDE/>
              <w:autoSpaceDN/>
              <w:adjustRightInd/>
              <w:spacing w:after="0" w:line="240" w:lineRule="auto"/>
              <w:rPr>
                <w:rFonts w:eastAsia="Times New Roman"/>
                <w:b/>
                <w:bCs/>
                <w:sz w:val="18"/>
                <w:szCs w:val="18"/>
                <w:lang w:eastAsia="en-CA"/>
              </w:rPr>
            </w:pPr>
          </w:p>
          <w:p w14:paraId="439DEA06" w14:textId="77777777" w:rsidR="00EF765F" w:rsidRPr="009E3A1A" w:rsidRDefault="00EF765F" w:rsidP="00EF765F">
            <w:pPr>
              <w:autoSpaceDE/>
              <w:autoSpaceDN/>
              <w:adjustRightInd/>
              <w:spacing w:after="0" w:line="240" w:lineRule="auto"/>
              <w:rPr>
                <w:rFonts w:eastAsia="Times New Roman"/>
                <w:b/>
                <w:bCs/>
                <w:sz w:val="18"/>
                <w:szCs w:val="18"/>
                <w:lang w:eastAsia="en-CA"/>
              </w:rPr>
            </w:pPr>
          </w:p>
        </w:tc>
        <w:tc>
          <w:tcPr>
            <w:tcW w:w="3865" w:type="dxa"/>
            <w:tcBorders>
              <w:top w:val="nil"/>
              <w:left w:val="nil"/>
              <w:bottom w:val="single" w:sz="8" w:space="0" w:color="FEFFFF"/>
              <w:right w:val="single" w:sz="8" w:space="0" w:color="FEFFFF"/>
            </w:tcBorders>
            <w:shd w:val="clear" w:color="000000" w:fill="FDE4EC"/>
            <w:noWrap/>
            <w:vAlign w:val="bottom"/>
            <w:hideMark/>
          </w:tcPr>
          <w:p w14:paraId="1C27C372" w14:textId="77777777" w:rsidR="00EF765F" w:rsidRPr="009E3A1A" w:rsidRDefault="00EF765F" w:rsidP="009E3A1A">
            <w:pPr>
              <w:autoSpaceDE/>
              <w:autoSpaceDN/>
              <w:adjustRightInd/>
              <w:spacing w:after="0" w:line="240" w:lineRule="auto"/>
              <w:rPr>
                <w:rFonts w:eastAsia="Times New Roman"/>
                <w:sz w:val="18"/>
                <w:szCs w:val="18"/>
                <w:lang w:eastAsia="en-CA"/>
              </w:rPr>
            </w:pPr>
            <w:r w:rsidRPr="009E3A1A">
              <w:rPr>
                <w:rFonts w:eastAsia="Times New Roman"/>
                <w:sz w:val="18"/>
                <w:szCs w:val="18"/>
                <w:lang w:eastAsia="en-CA"/>
              </w:rPr>
              <w:t>Debrief</w:t>
            </w:r>
          </w:p>
        </w:tc>
        <w:tc>
          <w:tcPr>
            <w:tcW w:w="3739" w:type="dxa"/>
            <w:tcBorders>
              <w:top w:val="nil"/>
              <w:left w:val="nil"/>
              <w:bottom w:val="single" w:sz="8" w:space="0" w:color="FEFFFF"/>
              <w:right w:val="single" w:sz="8" w:space="0" w:color="FEFFFF"/>
            </w:tcBorders>
            <w:shd w:val="clear" w:color="000000" w:fill="FDE4EC"/>
            <w:noWrap/>
            <w:vAlign w:val="bottom"/>
            <w:hideMark/>
          </w:tcPr>
          <w:p w14:paraId="3C81A908" w14:textId="77777777" w:rsidR="00EF765F" w:rsidRPr="009E3A1A" w:rsidRDefault="00EF765F" w:rsidP="009E3A1A">
            <w:pPr>
              <w:autoSpaceDE/>
              <w:autoSpaceDN/>
              <w:adjustRightInd/>
              <w:spacing w:after="0" w:line="240" w:lineRule="auto"/>
              <w:rPr>
                <w:rFonts w:eastAsia="Times New Roman"/>
                <w:sz w:val="18"/>
                <w:szCs w:val="18"/>
                <w:lang w:eastAsia="en-CA"/>
              </w:rPr>
            </w:pPr>
            <w:r w:rsidRPr="009E3A1A">
              <w:rPr>
                <w:rFonts w:eastAsia="Times New Roman"/>
                <w:sz w:val="18"/>
                <w:szCs w:val="18"/>
                <w:lang w:eastAsia="en-CA"/>
              </w:rPr>
              <w:t>Debrief Day 3/Exercise 3</w:t>
            </w:r>
          </w:p>
        </w:tc>
      </w:tr>
      <w:tr w:rsidR="00EF765F" w:rsidRPr="009E3A1A" w14:paraId="247C4DAC" w14:textId="77777777" w:rsidTr="000E686B">
        <w:trPr>
          <w:trHeight w:val="300"/>
        </w:trPr>
        <w:tc>
          <w:tcPr>
            <w:tcW w:w="1746" w:type="dxa"/>
            <w:vMerge/>
            <w:tcBorders>
              <w:left w:val="single" w:sz="8" w:space="0" w:color="FEFFFF"/>
              <w:right w:val="single" w:sz="8" w:space="0" w:color="FEFFFF"/>
            </w:tcBorders>
            <w:shd w:val="clear" w:color="000000" w:fill="F67AA6"/>
            <w:noWrap/>
            <w:vAlign w:val="bottom"/>
            <w:hideMark/>
          </w:tcPr>
          <w:p w14:paraId="5750E18D" w14:textId="77777777" w:rsidR="00EF765F" w:rsidRPr="009E3A1A" w:rsidRDefault="00EF765F" w:rsidP="009E3A1A">
            <w:pPr>
              <w:autoSpaceDE/>
              <w:autoSpaceDN/>
              <w:adjustRightInd/>
              <w:spacing w:after="0" w:line="240" w:lineRule="auto"/>
              <w:rPr>
                <w:rFonts w:eastAsia="Times New Roman"/>
                <w:sz w:val="18"/>
                <w:szCs w:val="18"/>
                <w:lang w:eastAsia="en-CA"/>
              </w:rPr>
            </w:pPr>
          </w:p>
        </w:tc>
        <w:tc>
          <w:tcPr>
            <w:tcW w:w="3865" w:type="dxa"/>
            <w:tcBorders>
              <w:top w:val="nil"/>
              <w:left w:val="nil"/>
              <w:bottom w:val="single" w:sz="8" w:space="0" w:color="FEFFFF"/>
              <w:right w:val="single" w:sz="8" w:space="0" w:color="FEFFFF"/>
            </w:tcBorders>
            <w:shd w:val="clear" w:color="000000" w:fill="FDE4EC"/>
            <w:noWrap/>
            <w:vAlign w:val="bottom"/>
            <w:hideMark/>
          </w:tcPr>
          <w:p w14:paraId="54E9B3CA" w14:textId="77777777" w:rsidR="00EF765F" w:rsidRPr="009E3A1A" w:rsidRDefault="00EF765F" w:rsidP="009E3A1A">
            <w:pPr>
              <w:autoSpaceDE/>
              <w:autoSpaceDN/>
              <w:adjustRightInd/>
              <w:spacing w:after="0" w:line="240" w:lineRule="auto"/>
              <w:rPr>
                <w:rFonts w:eastAsia="Times New Roman"/>
                <w:sz w:val="18"/>
                <w:szCs w:val="18"/>
                <w:lang w:eastAsia="en-CA"/>
              </w:rPr>
            </w:pPr>
            <w:r w:rsidRPr="009E3A1A">
              <w:rPr>
                <w:rFonts w:eastAsia="Times New Roman"/>
                <w:sz w:val="18"/>
                <w:szCs w:val="18"/>
                <w:lang w:eastAsia="en-CA"/>
              </w:rPr>
              <w:t>Context</w:t>
            </w:r>
          </w:p>
        </w:tc>
        <w:tc>
          <w:tcPr>
            <w:tcW w:w="3739" w:type="dxa"/>
            <w:tcBorders>
              <w:top w:val="nil"/>
              <w:left w:val="nil"/>
              <w:bottom w:val="single" w:sz="8" w:space="0" w:color="FEFFFF"/>
              <w:right w:val="single" w:sz="8" w:space="0" w:color="FEFFFF"/>
            </w:tcBorders>
            <w:shd w:val="clear" w:color="000000" w:fill="FDE4EC"/>
            <w:noWrap/>
            <w:vAlign w:val="bottom"/>
            <w:hideMark/>
          </w:tcPr>
          <w:p w14:paraId="24A336DC" w14:textId="77777777" w:rsidR="00EF765F" w:rsidRPr="009E3A1A" w:rsidRDefault="00EF765F" w:rsidP="009E3A1A">
            <w:pPr>
              <w:autoSpaceDE/>
              <w:autoSpaceDN/>
              <w:adjustRightInd/>
              <w:spacing w:after="0" w:line="240" w:lineRule="auto"/>
              <w:rPr>
                <w:rFonts w:eastAsia="Times New Roman"/>
                <w:sz w:val="18"/>
                <w:szCs w:val="18"/>
                <w:lang w:eastAsia="en-CA"/>
              </w:rPr>
            </w:pPr>
            <w:r w:rsidRPr="009E3A1A">
              <w:rPr>
                <w:rFonts w:eastAsia="Times New Roman"/>
                <w:sz w:val="18"/>
                <w:szCs w:val="18"/>
                <w:lang w:eastAsia="en-CA"/>
              </w:rPr>
              <w:t>Welcome to Day 4</w:t>
            </w:r>
          </w:p>
        </w:tc>
      </w:tr>
      <w:tr w:rsidR="00EF765F" w:rsidRPr="009E3A1A" w14:paraId="54E43901" w14:textId="77777777" w:rsidTr="000E686B">
        <w:trPr>
          <w:trHeight w:val="300"/>
        </w:trPr>
        <w:tc>
          <w:tcPr>
            <w:tcW w:w="1746" w:type="dxa"/>
            <w:vMerge/>
            <w:tcBorders>
              <w:left w:val="single" w:sz="8" w:space="0" w:color="FEFFFF"/>
              <w:right w:val="single" w:sz="8" w:space="0" w:color="FEFFFF"/>
            </w:tcBorders>
            <w:shd w:val="clear" w:color="000000" w:fill="F67AA6"/>
            <w:noWrap/>
            <w:vAlign w:val="bottom"/>
            <w:hideMark/>
          </w:tcPr>
          <w:p w14:paraId="4FBC785B" w14:textId="77777777" w:rsidR="00EF765F" w:rsidRPr="009E3A1A" w:rsidRDefault="00EF765F" w:rsidP="009E3A1A">
            <w:pPr>
              <w:autoSpaceDE/>
              <w:autoSpaceDN/>
              <w:adjustRightInd/>
              <w:spacing w:after="0" w:line="240" w:lineRule="auto"/>
              <w:rPr>
                <w:rFonts w:eastAsia="Times New Roman"/>
                <w:sz w:val="18"/>
                <w:szCs w:val="18"/>
                <w:lang w:eastAsia="en-CA"/>
              </w:rPr>
            </w:pPr>
          </w:p>
        </w:tc>
        <w:tc>
          <w:tcPr>
            <w:tcW w:w="3865" w:type="dxa"/>
            <w:tcBorders>
              <w:top w:val="nil"/>
              <w:left w:val="nil"/>
              <w:bottom w:val="single" w:sz="8" w:space="0" w:color="FEFFFF"/>
              <w:right w:val="single" w:sz="8" w:space="0" w:color="FEFFFF"/>
            </w:tcBorders>
            <w:shd w:val="clear" w:color="000000" w:fill="FDE4EC"/>
            <w:noWrap/>
            <w:vAlign w:val="bottom"/>
            <w:hideMark/>
          </w:tcPr>
          <w:p w14:paraId="0C620FBB" w14:textId="1B1DB2A9" w:rsidR="00EF765F" w:rsidRPr="009E3A1A" w:rsidRDefault="00EF765F" w:rsidP="009E3A1A">
            <w:pPr>
              <w:autoSpaceDE/>
              <w:autoSpaceDN/>
              <w:adjustRightInd/>
              <w:spacing w:after="0" w:line="240" w:lineRule="auto"/>
              <w:rPr>
                <w:rFonts w:eastAsia="Times New Roman"/>
                <w:sz w:val="18"/>
                <w:szCs w:val="18"/>
                <w:lang w:eastAsia="en-CA"/>
              </w:rPr>
            </w:pPr>
            <w:r>
              <w:rPr>
                <w:rFonts w:eastAsia="Times New Roman"/>
                <w:sz w:val="18"/>
                <w:szCs w:val="18"/>
                <w:lang w:eastAsia="en-CA"/>
              </w:rPr>
              <w:t>Activity</w:t>
            </w:r>
          </w:p>
        </w:tc>
        <w:tc>
          <w:tcPr>
            <w:tcW w:w="3739" w:type="dxa"/>
            <w:tcBorders>
              <w:top w:val="nil"/>
              <w:left w:val="nil"/>
              <w:bottom w:val="single" w:sz="8" w:space="0" w:color="FEFFFF"/>
              <w:right w:val="single" w:sz="8" w:space="0" w:color="FEFFFF"/>
            </w:tcBorders>
            <w:shd w:val="clear" w:color="000000" w:fill="FDE4EC"/>
            <w:noWrap/>
            <w:vAlign w:val="bottom"/>
            <w:hideMark/>
          </w:tcPr>
          <w:p w14:paraId="29023627" w14:textId="77777777" w:rsidR="00EF765F" w:rsidRPr="009E3A1A" w:rsidRDefault="00EF765F" w:rsidP="009E3A1A">
            <w:pPr>
              <w:autoSpaceDE/>
              <w:autoSpaceDN/>
              <w:adjustRightInd/>
              <w:spacing w:after="0" w:line="240" w:lineRule="auto"/>
              <w:rPr>
                <w:rFonts w:eastAsia="Times New Roman"/>
                <w:sz w:val="18"/>
                <w:szCs w:val="18"/>
                <w:lang w:eastAsia="en-CA"/>
              </w:rPr>
            </w:pPr>
            <w:r w:rsidRPr="009E3A1A">
              <w:rPr>
                <w:rFonts w:eastAsia="Times New Roman"/>
                <w:sz w:val="18"/>
                <w:szCs w:val="18"/>
                <w:lang w:eastAsia="en-CA"/>
              </w:rPr>
              <w:t xml:space="preserve">Jeopardy </w:t>
            </w:r>
          </w:p>
        </w:tc>
      </w:tr>
      <w:tr w:rsidR="00EF765F" w:rsidRPr="009E3A1A" w14:paraId="0948280D" w14:textId="77777777" w:rsidTr="000E686B">
        <w:trPr>
          <w:trHeight w:val="300"/>
        </w:trPr>
        <w:tc>
          <w:tcPr>
            <w:tcW w:w="1746" w:type="dxa"/>
            <w:vMerge/>
            <w:tcBorders>
              <w:left w:val="single" w:sz="8" w:space="0" w:color="FEFFFF"/>
              <w:right w:val="single" w:sz="8" w:space="0" w:color="FEFFFF"/>
            </w:tcBorders>
            <w:shd w:val="clear" w:color="000000" w:fill="F67AA6"/>
            <w:noWrap/>
            <w:vAlign w:val="bottom"/>
            <w:hideMark/>
          </w:tcPr>
          <w:p w14:paraId="526BB61A" w14:textId="46C19519" w:rsidR="00EF765F" w:rsidRPr="009E3A1A" w:rsidRDefault="00EF765F" w:rsidP="009E3A1A">
            <w:pPr>
              <w:autoSpaceDE/>
              <w:autoSpaceDN/>
              <w:adjustRightInd/>
              <w:spacing w:after="0" w:line="240" w:lineRule="auto"/>
              <w:rPr>
                <w:rFonts w:eastAsia="Times New Roman"/>
                <w:b/>
                <w:bCs/>
                <w:sz w:val="18"/>
                <w:szCs w:val="18"/>
                <w:lang w:eastAsia="en-CA"/>
              </w:rPr>
            </w:pPr>
          </w:p>
        </w:tc>
        <w:tc>
          <w:tcPr>
            <w:tcW w:w="3865" w:type="dxa"/>
            <w:tcBorders>
              <w:top w:val="nil"/>
              <w:left w:val="nil"/>
              <w:bottom w:val="single" w:sz="8" w:space="0" w:color="FEFFFF"/>
              <w:right w:val="single" w:sz="8" w:space="0" w:color="FEFFFF"/>
            </w:tcBorders>
            <w:shd w:val="clear" w:color="000000" w:fill="FBC9DB"/>
            <w:noWrap/>
            <w:vAlign w:val="bottom"/>
            <w:hideMark/>
          </w:tcPr>
          <w:p w14:paraId="0935DC04" w14:textId="4A95D599" w:rsidR="00EF765F" w:rsidRPr="009E3A1A" w:rsidRDefault="00EF765F" w:rsidP="009E3A1A">
            <w:pPr>
              <w:autoSpaceDE/>
              <w:autoSpaceDN/>
              <w:adjustRightInd/>
              <w:spacing w:after="0" w:line="240" w:lineRule="auto"/>
              <w:rPr>
                <w:rFonts w:eastAsia="Times New Roman"/>
                <w:sz w:val="18"/>
                <w:szCs w:val="18"/>
                <w:lang w:eastAsia="en-CA"/>
              </w:rPr>
            </w:pPr>
            <w:r>
              <w:rPr>
                <w:rFonts w:eastAsia="Times New Roman"/>
                <w:sz w:val="18"/>
                <w:szCs w:val="18"/>
                <w:lang w:eastAsia="en-CA"/>
              </w:rPr>
              <w:t xml:space="preserve">Supported </w:t>
            </w:r>
            <w:r w:rsidRPr="009E3A1A">
              <w:rPr>
                <w:rFonts w:eastAsia="Times New Roman"/>
                <w:sz w:val="18"/>
                <w:szCs w:val="18"/>
                <w:lang w:eastAsia="en-CA"/>
              </w:rPr>
              <w:t xml:space="preserve">Self-Study </w:t>
            </w:r>
          </w:p>
        </w:tc>
        <w:tc>
          <w:tcPr>
            <w:tcW w:w="3739" w:type="dxa"/>
            <w:tcBorders>
              <w:top w:val="nil"/>
              <w:left w:val="nil"/>
              <w:bottom w:val="single" w:sz="8" w:space="0" w:color="FEFFFF"/>
              <w:right w:val="single" w:sz="8" w:space="0" w:color="FEFFFF"/>
            </w:tcBorders>
            <w:shd w:val="clear" w:color="000000" w:fill="FBC9DB"/>
            <w:noWrap/>
            <w:vAlign w:val="bottom"/>
            <w:hideMark/>
          </w:tcPr>
          <w:p w14:paraId="72462D63" w14:textId="7868F5B3" w:rsidR="00EF765F" w:rsidRPr="009E3A1A" w:rsidRDefault="00EF765F" w:rsidP="009E3A1A">
            <w:pPr>
              <w:autoSpaceDE/>
              <w:autoSpaceDN/>
              <w:adjustRightInd/>
              <w:spacing w:after="0" w:line="240" w:lineRule="auto"/>
              <w:rPr>
                <w:rFonts w:eastAsia="Times New Roman"/>
                <w:sz w:val="18"/>
                <w:szCs w:val="18"/>
                <w:lang w:eastAsia="en-CA"/>
              </w:rPr>
            </w:pPr>
            <w:r>
              <w:rPr>
                <w:rFonts w:eastAsia="Times New Roman"/>
                <w:sz w:val="18"/>
                <w:szCs w:val="18"/>
                <w:lang w:eastAsia="en-CA"/>
              </w:rPr>
              <w:t>Practice Time: Exercise 1, 2, or 3</w:t>
            </w:r>
          </w:p>
        </w:tc>
      </w:tr>
      <w:tr w:rsidR="00EF765F" w:rsidRPr="009E3A1A" w14:paraId="4C6D31C0" w14:textId="77777777" w:rsidTr="000E686B">
        <w:trPr>
          <w:trHeight w:val="300"/>
        </w:trPr>
        <w:tc>
          <w:tcPr>
            <w:tcW w:w="1746" w:type="dxa"/>
            <w:vMerge/>
            <w:tcBorders>
              <w:left w:val="single" w:sz="8" w:space="0" w:color="FEFFFF"/>
              <w:bottom w:val="single" w:sz="8" w:space="0" w:color="FFFFFF"/>
              <w:right w:val="single" w:sz="8" w:space="0" w:color="FEFFFF"/>
            </w:tcBorders>
            <w:shd w:val="clear" w:color="000000" w:fill="F67AA6"/>
            <w:noWrap/>
            <w:vAlign w:val="bottom"/>
            <w:hideMark/>
          </w:tcPr>
          <w:p w14:paraId="30354295" w14:textId="3B276155" w:rsidR="00EF765F" w:rsidRPr="009E3A1A" w:rsidRDefault="00EF765F" w:rsidP="009E3A1A">
            <w:pPr>
              <w:autoSpaceDE/>
              <w:autoSpaceDN/>
              <w:adjustRightInd/>
              <w:spacing w:after="0" w:line="240" w:lineRule="auto"/>
              <w:rPr>
                <w:rFonts w:eastAsia="Times New Roman"/>
                <w:b/>
                <w:bCs/>
                <w:sz w:val="18"/>
                <w:szCs w:val="18"/>
                <w:lang w:eastAsia="en-CA"/>
              </w:rPr>
            </w:pPr>
          </w:p>
        </w:tc>
        <w:tc>
          <w:tcPr>
            <w:tcW w:w="3865" w:type="dxa"/>
            <w:tcBorders>
              <w:top w:val="nil"/>
              <w:left w:val="nil"/>
              <w:bottom w:val="single" w:sz="8" w:space="0" w:color="FEFFFF"/>
              <w:right w:val="single" w:sz="8" w:space="0" w:color="FEFFFF"/>
            </w:tcBorders>
            <w:shd w:val="clear" w:color="000000" w:fill="FDE4EC"/>
            <w:noWrap/>
            <w:vAlign w:val="bottom"/>
            <w:hideMark/>
          </w:tcPr>
          <w:p w14:paraId="06480907" w14:textId="77777777" w:rsidR="00EF765F" w:rsidRPr="009E3A1A" w:rsidRDefault="00EF765F" w:rsidP="009E3A1A">
            <w:pPr>
              <w:autoSpaceDE/>
              <w:autoSpaceDN/>
              <w:adjustRightInd/>
              <w:spacing w:after="0" w:line="240" w:lineRule="auto"/>
              <w:rPr>
                <w:rFonts w:eastAsia="Times New Roman"/>
                <w:sz w:val="18"/>
                <w:szCs w:val="18"/>
                <w:lang w:eastAsia="en-CA"/>
              </w:rPr>
            </w:pPr>
            <w:r w:rsidRPr="009E3A1A">
              <w:rPr>
                <w:rFonts w:eastAsia="Times New Roman"/>
                <w:sz w:val="18"/>
                <w:szCs w:val="18"/>
                <w:lang w:eastAsia="en-CA"/>
              </w:rPr>
              <w:t>Wrap-Up</w:t>
            </w:r>
          </w:p>
        </w:tc>
        <w:tc>
          <w:tcPr>
            <w:tcW w:w="3739" w:type="dxa"/>
            <w:tcBorders>
              <w:top w:val="nil"/>
              <w:left w:val="nil"/>
              <w:bottom w:val="single" w:sz="8" w:space="0" w:color="FEFFFF"/>
              <w:right w:val="single" w:sz="8" w:space="0" w:color="FEFFFF"/>
            </w:tcBorders>
            <w:shd w:val="clear" w:color="000000" w:fill="FDE4EC"/>
            <w:noWrap/>
            <w:vAlign w:val="bottom"/>
            <w:hideMark/>
          </w:tcPr>
          <w:p w14:paraId="148EFC2E" w14:textId="77777777" w:rsidR="00EF765F" w:rsidRPr="009E3A1A" w:rsidRDefault="00EF765F" w:rsidP="009E3A1A">
            <w:pPr>
              <w:autoSpaceDE/>
              <w:autoSpaceDN/>
              <w:adjustRightInd/>
              <w:spacing w:after="0" w:line="240" w:lineRule="auto"/>
              <w:rPr>
                <w:rFonts w:eastAsia="Times New Roman"/>
                <w:sz w:val="18"/>
                <w:szCs w:val="18"/>
                <w:lang w:eastAsia="en-CA"/>
              </w:rPr>
            </w:pPr>
            <w:r w:rsidRPr="009E3A1A">
              <w:rPr>
                <w:rFonts w:eastAsia="Times New Roman"/>
                <w:sz w:val="18"/>
                <w:szCs w:val="18"/>
                <w:lang w:eastAsia="en-CA"/>
              </w:rPr>
              <w:t>Course Wrap-Up</w:t>
            </w:r>
          </w:p>
        </w:tc>
      </w:tr>
    </w:tbl>
    <w:p w14:paraId="413C92EF" w14:textId="1EAD013F" w:rsidR="003C25B1" w:rsidRDefault="003C25B1" w:rsidP="009E3A1A"/>
    <w:p w14:paraId="68DA877A" w14:textId="77777777" w:rsidR="008E6382" w:rsidRDefault="008E6382" w:rsidP="008E6382">
      <w:pPr>
        <w:pStyle w:val="Heading2"/>
      </w:pPr>
      <w:bookmarkStart w:id="48" w:name="_Toc119161488"/>
      <w:r>
        <w:t>Details</w:t>
      </w:r>
      <w:bookmarkEnd w:id="48"/>
      <w:r>
        <w:t xml:space="preserve"> </w:t>
      </w:r>
    </w:p>
    <w:p w14:paraId="228C53AD" w14:textId="77777777" w:rsidR="008E6382" w:rsidRPr="009E3A1A" w:rsidRDefault="008E6382" w:rsidP="008E6382">
      <w:r>
        <w:t>Note: there is no pre-learning for day 4. Day 4 will prioritise time for practice with exercises 1, 2, or 3 (your choice). Course facilitators will be available in Zoom and Slack to answer your questions. Participants are welcome to drop off of Zoom during this time, or stay and we can create small groups for individuals who would like to work together. Please return to the virtual classroom by 3:00 PM ET.</w:t>
      </w:r>
    </w:p>
    <w:p w14:paraId="3B027B00" w14:textId="77777777" w:rsidR="008E6382" w:rsidRPr="003C25B1" w:rsidRDefault="008E6382" w:rsidP="009E3A1A"/>
    <w:sectPr w:rsidR="008E6382" w:rsidRPr="003C25B1" w:rsidSect="00496105">
      <w:headerReference w:type="default" r:id="rId62"/>
      <w:footerReference w:type="default" r:id="rId63"/>
      <w:pgSz w:w="12240" w:h="15840"/>
      <w:pgMar w:top="2079"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F3407AC" w16cex:dateUtc="2021-06-16T16:19:54.14Z"/>
  <w16cex:commentExtensible w16cex:durableId="57ED1DD6" w16cex:dateUtc="2021-11-10T22:11:53.974Z"/>
  <w16cex:commentExtensible w16cex:durableId="5FEC7F97" w16cex:dateUtc="2021-11-10T22:21:19.621Z"/>
  <w16cex:commentExtensible w16cex:durableId="713DC5C5" w16cex:dateUtc="2021-11-10T22:23:02.316Z"/>
  <w16cex:commentExtensible w16cex:durableId="12F84FD8" w16cex:dateUtc="2021-11-10T22:24:57.284Z"/>
  <w16cex:commentExtensible w16cex:durableId="32336B14" w16cex:dateUtc="2021-11-10T22:25:37.501Z"/>
</w16cex:commentsExtensible>
</file>

<file path=word/commentsIds.xml><?xml version="1.0" encoding="utf-8"?>
<w16cid:commentsIds xmlns:mc="http://schemas.openxmlformats.org/markup-compatibility/2006" xmlns:w16cid="http://schemas.microsoft.com/office/word/2016/wordml/cid" mc:Ignorable="w16cid">
  <w16cid:commentId w16cid:paraId="60724196" w16cid:durableId="6969C614"/>
  <w16cid:commentId w16cid:paraId="5FF95D58" w16cid:durableId="0F883DA2"/>
  <w16cid:commentId w16cid:paraId="20ABEC3E" w16cid:durableId="31E7A04F"/>
  <w16cid:commentId w16cid:paraId="34F63A26" w16cid:durableId="7B6CF149"/>
  <w16cid:commentId w16cid:paraId="10DF30F8" w16cid:durableId="0D5076CE"/>
  <w16cid:commentId w16cid:paraId="77DB7032" w16cid:durableId="3CB01FF0"/>
  <w16cid:commentId w16cid:paraId="224C48D4" w16cid:durableId="4281B29C"/>
  <w16cid:commentId w16cid:paraId="15EF41A2" w16cid:durableId="3CCBDAE4"/>
  <w16cid:commentId w16cid:paraId="7921688F" w16cid:durableId="6B8774C0"/>
  <w16cid:commentId w16cid:paraId="4687D5DD" w16cid:durableId="556CCA9A"/>
  <w16cid:commentId w16cid:paraId="59E4DB0C" w16cid:durableId="1FEE3AC8"/>
  <w16cid:commentId w16cid:paraId="4D41513C" w16cid:durableId="3EBA891E"/>
  <w16cid:commentId w16cid:paraId="79D765C5" w16cid:durableId="7782DB9B"/>
  <w16cid:commentId w16cid:paraId="1ABD7661" w16cid:durableId="2E7C1DA7"/>
  <w16cid:commentId w16cid:paraId="5788D2DE" w16cid:durableId="519F3678"/>
  <w16cid:commentId w16cid:paraId="6D3E9689" w16cid:durableId="34CB9BE6"/>
  <w16cid:commentId w16cid:paraId="6A863676" w16cid:durableId="00CCD4F6"/>
  <w16cid:commentId w16cid:paraId="28831F4A" w16cid:durableId="797584DF"/>
  <w16cid:commentId w16cid:paraId="3678F5AA" w16cid:durableId="54B04904"/>
  <w16cid:commentId w16cid:paraId="4715341D" w16cid:durableId="7547CF9A"/>
  <w16cid:commentId w16cid:paraId="6E2268CE" w16cid:durableId="3570F539"/>
  <w16cid:commentId w16cid:paraId="5D05373A" w16cid:durableId="47B2834B"/>
  <w16cid:commentId w16cid:paraId="7E1517B5" w16cid:durableId="620DA4E0"/>
  <w16cid:commentId w16cid:paraId="185AEBCF" w16cid:durableId="5F3407AC"/>
  <w16cid:commentId w16cid:paraId="32D9E594" w16cid:durableId="73F54042"/>
  <w16cid:commentId w16cid:paraId="4DFF53A8" w16cid:durableId="575FFB5B"/>
  <w16cid:commentId w16cid:paraId="1094DEE5" w16cid:durableId="0ABAF70F"/>
  <w16cid:commentId w16cid:paraId="6AAA6ECF" w16cid:durableId="57ED1DD6"/>
  <w16cid:commentId w16cid:paraId="42639FC5" w16cid:durableId="5FEC7F97"/>
  <w16cid:commentId w16cid:paraId="61DCACFA" w16cid:durableId="713DC5C5"/>
  <w16cid:commentId w16cid:paraId="57DFA4A9" w16cid:durableId="12F84FD8"/>
  <w16cid:commentId w16cid:paraId="281F26DB" w16cid:durableId="32336B1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C3ECCA" w14:textId="77777777" w:rsidR="000E686B" w:rsidRDefault="000E686B" w:rsidP="00C11121">
      <w:r>
        <w:separator/>
      </w:r>
    </w:p>
  </w:endnote>
  <w:endnote w:type="continuationSeparator" w:id="0">
    <w:p w14:paraId="61D6CF71" w14:textId="77777777" w:rsidR="000E686B" w:rsidRDefault="000E686B" w:rsidP="00C11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99318616"/>
      <w:docPartObj>
        <w:docPartGallery w:val="Page Numbers (Bottom of Page)"/>
        <w:docPartUnique/>
      </w:docPartObj>
    </w:sdtPr>
    <w:sdtEndPr>
      <w:rPr>
        <w:rStyle w:val="PageNumber"/>
      </w:rPr>
    </w:sdtEndPr>
    <w:sdtContent>
      <w:p w14:paraId="28914671" w14:textId="77777777" w:rsidR="000E686B" w:rsidRDefault="000E686B" w:rsidP="005108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97361483"/>
      <w:docPartObj>
        <w:docPartGallery w:val="Page Numbers (Bottom of Page)"/>
        <w:docPartUnique/>
      </w:docPartObj>
    </w:sdtPr>
    <w:sdtEndPr>
      <w:rPr>
        <w:rStyle w:val="PageNumber"/>
      </w:rPr>
    </w:sdtEndPr>
    <w:sdtContent>
      <w:p w14:paraId="68481B9D" w14:textId="77777777" w:rsidR="000E686B" w:rsidRDefault="000E686B" w:rsidP="0045506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29771597"/>
      <w:docPartObj>
        <w:docPartGallery w:val="Page Numbers (Bottom of Page)"/>
        <w:docPartUnique/>
      </w:docPartObj>
    </w:sdtPr>
    <w:sdtEndPr>
      <w:rPr>
        <w:rStyle w:val="PageNumber"/>
      </w:rPr>
    </w:sdtEndPr>
    <w:sdtContent>
      <w:p w14:paraId="31584993" w14:textId="77777777" w:rsidR="000E686B" w:rsidRDefault="000E686B" w:rsidP="001C76AA">
        <w:pPr>
          <w:pStyle w:val="Footer"/>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0B69B1" w14:textId="77777777" w:rsidR="000E686B" w:rsidRDefault="000E686B" w:rsidP="00C111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90859291"/>
      <w:docPartObj>
        <w:docPartGallery w:val="Page Numbers (Bottom of Page)"/>
        <w:docPartUnique/>
      </w:docPartObj>
    </w:sdtPr>
    <w:sdtEndPr>
      <w:rPr>
        <w:rStyle w:val="PageNumber"/>
      </w:rPr>
    </w:sdtEndPr>
    <w:sdtContent>
      <w:p w14:paraId="132CA087" w14:textId="77777777" w:rsidR="000E686B" w:rsidRDefault="000E686B" w:rsidP="00C1112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171424" w14:textId="77777777" w:rsidR="000E686B" w:rsidRDefault="000E686B" w:rsidP="00C11121">
    <w:pPr>
      <w:pStyle w:val="Footer"/>
    </w:pPr>
    <w:r>
      <w:t xml:space="preserve">This is a footer.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4E47D" w14:textId="77777777" w:rsidR="000E686B" w:rsidRDefault="000E68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b/>
      </w:rPr>
      <w:id w:val="1795252250"/>
      <w:docPartObj>
        <w:docPartGallery w:val="Page Numbers (Bottom of Page)"/>
        <w:docPartUnique/>
      </w:docPartObj>
    </w:sdtPr>
    <w:sdtEndPr>
      <w:rPr>
        <w:rStyle w:val="PageNumber"/>
      </w:rPr>
    </w:sdtEndPr>
    <w:sdtContent>
      <w:p w14:paraId="50561894" w14:textId="52A05763" w:rsidR="000E686B" w:rsidRPr="002573D4" w:rsidRDefault="000E686B" w:rsidP="002573D4">
        <w:pPr>
          <w:pStyle w:val="Footer"/>
          <w:framePr w:wrap="none" w:vAnchor="text" w:hAnchor="page" w:x="11368" w:y="367"/>
          <w:rPr>
            <w:rStyle w:val="PageNumber"/>
            <w:b/>
          </w:rPr>
        </w:pPr>
        <w:r w:rsidRPr="002573D4">
          <w:rPr>
            <w:rStyle w:val="PageNumber"/>
            <w:b/>
          </w:rPr>
          <w:fldChar w:fldCharType="begin"/>
        </w:r>
        <w:r w:rsidRPr="002573D4">
          <w:rPr>
            <w:rStyle w:val="PageNumber"/>
            <w:b/>
          </w:rPr>
          <w:instrText xml:space="preserve"> PAGE </w:instrText>
        </w:r>
        <w:r w:rsidRPr="002573D4">
          <w:rPr>
            <w:rStyle w:val="PageNumber"/>
            <w:b/>
          </w:rPr>
          <w:fldChar w:fldCharType="separate"/>
        </w:r>
        <w:r w:rsidR="00B52EDC">
          <w:rPr>
            <w:rStyle w:val="PageNumber"/>
            <w:b/>
            <w:noProof/>
          </w:rPr>
          <w:t>3</w:t>
        </w:r>
        <w:r w:rsidRPr="002573D4">
          <w:rPr>
            <w:rStyle w:val="PageNumber"/>
            <w:b/>
          </w:rPr>
          <w:fldChar w:fldCharType="end"/>
        </w:r>
      </w:p>
    </w:sdtContent>
  </w:sdt>
  <w:p w14:paraId="11F9CCA5" w14:textId="4B3252A0" w:rsidR="000E686B" w:rsidRDefault="000E686B" w:rsidP="00083BEA">
    <w:pPr>
      <w:pStyle w:val="Footer"/>
      <w:tabs>
        <w:tab w:val="clear" w:pos="4680"/>
        <w:tab w:val="left" w:pos="9360"/>
      </w:tabs>
      <w:ind w:right="360"/>
    </w:pPr>
    <w:r w:rsidRPr="00CD6777">
      <w:rPr>
        <w:noProof/>
        <w:lang w:eastAsia="en-CA"/>
      </w:rPr>
      <mc:AlternateContent>
        <mc:Choice Requires="wps">
          <w:drawing>
            <wp:anchor distT="0" distB="0" distL="114300" distR="114300" simplePos="0" relativeHeight="251659776" behindDoc="1" locked="0" layoutInCell="1" allowOverlap="1" wp14:anchorId="0AB542BF" wp14:editId="5B90E66D">
              <wp:simplePos x="0" y="0"/>
              <wp:positionH relativeFrom="column">
                <wp:posOffset>6038306</wp:posOffset>
              </wp:positionH>
              <wp:positionV relativeFrom="paragraph">
                <wp:posOffset>132715</wp:posOffset>
              </wp:positionV>
              <wp:extent cx="1092661" cy="365999"/>
              <wp:effectExtent l="12700" t="12700" r="12700" b="15240"/>
              <wp:wrapNone/>
              <wp:docPr id="9" name="Terminator 8">
                <a:extLst xmlns:a="http://schemas.openxmlformats.org/drawingml/2006/main">
                  <a:ext uri="{FF2B5EF4-FFF2-40B4-BE49-F238E27FC236}">
                    <a16:creationId xmlns:a16="http://schemas.microsoft.com/office/drawing/2014/main" id="{E322BA0B-10FF-494E-BB7C-1A271570AE26}"/>
                  </a:ext>
                </a:extLst>
              </wp:docPr>
              <wp:cNvGraphicFramePr/>
              <a:graphic xmlns:a="http://schemas.openxmlformats.org/drawingml/2006/main">
                <a:graphicData uri="http://schemas.microsoft.com/office/word/2010/wordprocessingShape">
                  <wps:wsp>
                    <wps:cNvSpPr/>
                    <wps:spPr>
                      <a:xfrm>
                        <a:off x="0" y="0"/>
                        <a:ext cx="1092661" cy="365999"/>
                      </a:xfrm>
                      <a:prstGeom prst="flowChartTerminator">
                        <a:avLst/>
                      </a:prstGeom>
                      <a:noFill/>
                      <a:ln w="22225">
                        <a:solidFill>
                          <a:srgbClr val="F67AA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EA9A48" id="_x0000_t116" coordsize="21600,21600" o:spt="116" path="m3475,qx,10800,3475,21600l18125,21600qx21600,10800,18125,xe">
              <v:stroke joinstyle="miter"/>
              <v:path gradientshapeok="t" o:connecttype="rect" textboxrect="1018,3163,20582,18437"/>
            </v:shapetype>
            <v:shape id="Terminator 8" o:spid="_x0000_s1026" type="#_x0000_t116" style="position:absolute;margin-left:475.45pt;margin-top:10.45pt;width:86.05pt;height:28.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" filled="f" strokecolor="#f67aa6" strokeweight="1.75pt"/>
          </w:pict>
        </mc:Fallback>
      </mc:AlternateContent>
    </w:r>
    <w: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b/>
      </w:rPr>
      <w:id w:val="967623606"/>
      <w:docPartObj>
        <w:docPartGallery w:val="Page Numbers (Bottom of Page)"/>
        <w:docPartUnique/>
      </w:docPartObj>
    </w:sdtPr>
    <w:sdtEndPr>
      <w:rPr>
        <w:rStyle w:val="PageNumber"/>
      </w:rPr>
    </w:sdtEndPr>
    <w:sdtContent>
      <w:p w14:paraId="3D86E85D" w14:textId="17CC655F" w:rsidR="000E686B" w:rsidRPr="002573D4" w:rsidRDefault="000E686B" w:rsidP="00023C12">
        <w:pPr>
          <w:pStyle w:val="Footer"/>
          <w:framePr w:wrap="none" w:vAnchor="text" w:hAnchor="page" w:x="14944" w:y="363"/>
          <w:rPr>
            <w:rStyle w:val="PageNumber"/>
            <w:b/>
          </w:rPr>
        </w:pPr>
        <w:r w:rsidRPr="002573D4">
          <w:rPr>
            <w:rStyle w:val="PageNumber"/>
            <w:b/>
          </w:rPr>
          <w:fldChar w:fldCharType="begin"/>
        </w:r>
        <w:r w:rsidRPr="002573D4">
          <w:rPr>
            <w:rStyle w:val="PageNumber"/>
            <w:b/>
          </w:rPr>
          <w:instrText xml:space="preserve"> PAGE </w:instrText>
        </w:r>
        <w:r w:rsidRPr="002573D4">
          <w:rPr>
            <w:rStyle w:val="PageNumber"/>
            <w:b/>
          </w:rPr>
          <w:fldChar w:fldCharType="separate"/>
        </w:r>
        <w:r w:rsidR="00B52EDC">
          <w:rPr>
            <w:rStyle w:val="PageNumber"/>
            <w:b/>
            <w:noProof/>
          </w:rPr>
          <w:t>23</w:t>
        </w:r>
        <w:r w:rsidRPr="002573D4">
          <w:rPr>
            <w:rStyle w:val="PageNumber"/>
            <w:b/>
          </w:rPr>
          <w:fldChar w:fldCharType="end"/>
        </w:r>
      </w:p>
    </w:sdtContent>
  </w:sdt>
  <w:p w14:paraId="7B8D0C14" w14:textId="42A73899" w:rsidR="000E686B" w:rsidRDefault="000E686B" w:rsidP="001C76AA">
    <w:pPr>
      <w:pStyle w:val="Footer"/>
      <w:ind w:right="360"/>
    </w:pPr>
    <w:r>
      <w:rPr>
        <w:noProof/>
        <w:lang w:eastAsia="en-CA"/>
      </w:rPr>
      <w:drawing>
        <wp:anchor distT="0" distB="0" distL="114300" distR="114300" simplePos="0" relativeHeight="251658752" behindDoc="1" locked="0" layoutInCell="1" allowOverlap="1" wp14:anchorId="243330CE" wp14:editId="1B1C9452">
          <wp:simplePos x="0" y="0"/>
          <wp:positionH relativeFrom="margin">
            <wp:posOffset>-1312679</wp:posOffset>
          </wp:positionH>
          <wp:positionV relativeFrom="paragraph">
            <wp:posOffset>-376555</wp:posOffset>
          </wp:positionV>
          <wp:extent cx="7772400"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ter-PINK.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371600"/>
                  </a:xfrm>
                  <a:prstGeom prst="rect">
                    <a:avLst/>
                  </a:prstGeom>
                </pic:spPr>
              </pic:pic>
            </a:graphicData>
          </a:graphic>
          <wp14:sizeRelH relativeFrom="page">
            <wp14:pctWidth>0</wp14:pctWidth>
          </wp14:sizeRelH>
          <wp14:sizeRelV relativeFrom="page">
            <wp14:pctHeight>0</wp14:pctHeight>
          </wp14:sizeRelV>
        </wp:anchor>
      </w:drawing>
    </w:r>
    <w:r w:rsidRPr="00CD6777">
      <w:rPr>
        <w:noProof/>
        <w:lang w:eastAsia="en-CA"/>
      </w:rPr>
      <mc:AlternateContent>
        <mc:Choice Requires="wps">
          <w:drawing>
            <wp:anchor distT="0" distB="0" distL="114300" distR="114300" simplePos="0" relativeHeight="251657728" behindDoc="1" locked="0" layoutInCell="1" allowOverlap="1" wp14:anchorId="6D15425D" wp14:editId="436DD596">
              <wp:simplePos x="0" y="0"/>
              <wp:positionH relativeFrom="column">
                <wp:posOffset>7910558</wp:posOffset>
              </wp:positionH>
              <wp:positionV relativeFrom="paragraph">
                <wp:posOffset>132715</wp:posOffset>
              </wp:positionV>
              <wp:extent cx="1092661" cy="365999"/>
              <wp:effectExtent l="12700" t="12700" r="12700" b="15240"/>
              <wp:wrapNone/>
              <wp:docPr id="1" name="Terminator 8">
                <a:extLst xmlns:a="http://schemas.openxmlformats.org/drawingml/2006/main"/>
              </wp:docPr>
              <wp:cNvGraphicFramePr/>
              <a:graphic xmlns:a="http://schemas.openxmlformats.org/drawingml/2006/main">
                <a:graphicData uri="http://schemas.microsoft.com/office/word/2010/wordprocessingShape">
                  <wps:wsp>
                    <wps:cNvSpPr/>
                    <wps:spPr>
                      <a:xfrm>
                        <a:off x="0" y="0"/>
                        <a:ext cx="1092661" cy="365999"/>
                      </a:xfrm>
                      <a:prstGeom prst="flowChartTerminator">
                        <a:avLst/>
                      </a:prstGeom>
                      <a:noFill/>
                      <a:ln w="22225">
                        <a:solidFill>
                          <a:srgbClr val="F67AA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4DC392" id="_x0000_t116" coordsize="21600,21600" o:spt="116" path="m3475,qx,10800,3475,21600l18125,21600qx21600,10800,18125,xe">
              <v:stroke joinstyle="miter"/>
              <v:path gradientshapeok="t" o:connecttype="rect" textboxrect="1018,3163,20582,18437"/>
            </v:shapetype>
            <v:shape id="Terminator 8" o:spid="_x0000_s1026" type="#_x0000_t116" style="position:absolute;margin-left:622.9pt;margin-top:10.45pt;width:86.05pt;height:28.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" filled="f" strokecolor="#f67aa6" strokeweight="1.7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19F2C" w14:textId="77777777" w:rsidR="000E686B" w:rsidRDefault="000E686B" w:rsidP="00C11121">
      <w:r>
        <w:separator/>
      </w:r>
    </w:p>
  </w:footnote>
  <w:footnote w:type="continuationSeparator" w:id="0">
    <w:p w14:paraId="2ED2F507" w14:textId="77777777" w:rsidR="000E686B" w:rsidRDefault="000E686B" w:rsidP="00C11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3F6C2" w14:textId="77777777" w:rsidR="000E686B" w:rsidRDefault="000E68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5568C" w14:textId="77777777" w:rsidR="000E686B" w:rsidRDefault="000E686B" w:rsidP="00C11121">
    <w:pPr>
      <w:pStyle w:val="Header"/>
    </w:pPr>
    <w:r>
      <w:t>This is a header.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32A19" w14:textId="4DAD0A41" w:rsidR="000E686B" w:rsidRDefault="000E686B">
    <w:pPr>
      <w:pStyle w:val="Header"/>
    </w:pPr>
    <w:r>
      <w:rPr>
        <w:noProof/>
        <w:lang w:eastAsia="en-CA"/>
      </w:rPr>
      <w:drawing>
        <wp:anchor distT="0" distB="0" distL="114300" distR="114300" simplePos="0" relativeHeight="251655680" behindDoc="1" locked="0" layoutInCell="1" allowOverlap="1" wp14:anchorId="026F3CC1" wp14:editId="309E0B20">
          <wp:simplePos x="0" y="0"/>
          <wp:positionH relativeFrom="column">
            <wp:posOffset>-914400</wp:posOffset>
          </wp:positionH>
          <wp:positionV relativeFrom="paragraph">
            <wp:posOffset>-447040</wp:posOffset>
          </wp:positionV>
          <wp:extent cx="7772400" cy="1005844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ver-01_01.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49"/>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DC507" w14:textId="5CEBBC0D" w:rsidR="000E686B" w:rsidRPr="00560992" w:rsidRDefault="000E686B" w:rsidP="00391E23">
    <w:pPr>
      <w:pStyle w:val="HeaderTopA"/>
      <w:tabs>
        <w:tab w:val="clear" w:pos="7020"/>
        <w:tab w:val="clear" w:pos="7110"/>
        <w:tab w:val="clear" w:pos="7200"/>
        <w:tab w:val="left" w:pos="6840"/>
        <w:tab w:val="left" w:pos="9630"/>
      </w:tabs>
    </w:pPr>
    <w:r w:rsidRPr="00560992">
      <w:rPr>
        <w:lang w:eastAsia="en-CA"/>
      </w:rPr>
      <w:drawing>
        <wp:anchor distT="0" distB="0" distL="114300" distR="114300" simplePos="0" relativeHeight="251656704" behindDoc="1" locked="0" layoutInCell="1" allowOverlap="1" wp14:anchorId="6E68FA30" wp14:editId="1EF95387">
          <wp:simplePos x="0" y="0"/>
          <wp:positionH relativeFrom="margin">
            <wp:posOffset>-986950</wp:posOffset>
          </wp:positionH>
          <wp:positionV relativeFrom="page">
            <wp:align>bottom</wp:align>
          </wp:positionV>
          <wp:extent cx="7772400" cy="1005844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_01 copy.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49"/>
                  </a:xfrm>
                  <a:prstGeom prst="rect">
                    <a:avLst/>
                  </a:prstGeom>
                </pic:spPr>
              </pic:pic>
            </a:graphicData>
          </a:graphic>
          <wp14:sizeRelH relativeFrom="page">
            <wp14:pctWidth>0</wp14:pctWidth>
          </wp14:sizeRelH>
          <wp14:sizeRelV relativeFrom="page">
            <wp14:pctHeight>0</wp14:pctHeight>
          </wp14:sizeRelV>
        </wp:anchor>
      </w:drawing>
    </w:r>
    <w:r>
      <w:t xml:space="preserve">Intro to r </w:t>
    </w:r>
    <w:r w:rsidRPr="00560992">
      <w:t xml:space="preserve"> </w:t>
    </w:r>
    <w:r>
      <w:tab/>
    </w:r>
    <w:r>
      <w:rPr>
        <w:color w:val="969696"/>
        <w:sz w:val="17"/>
        <w:szCs w:val="17"/>
      </w:rPr>
      <w:t>November 2022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4E6D6" w14:textId="72CBA9CC" w:rsidR="000E686B" w:rsidRPr="00560992" w:rsidRDefault="000E686B" w:rsidP="00863F39">
    <w:pPr>
      <w:pStyle w:val="HeaderTopA"/>
      <w:tabs>
        <w:tab w:val="clear" w:pos="7020"/>
        <w:tab w:val="clear" w:pos="7110"/>
        <w:tab w:val="clear" w:pos="7200"/>
        <w:tab w:val="left" w:pos="9270"/>
      </w:tabs>
    </w:pPr>
    <w:r w:rsidRPr="00560992">
      <w:rPr>
        <w:lang w:eastAsia="en-CA"/>
      </w:rPr>
      <w:drawing>
        <wp:anchor distT="0" distB="0" distL="114300" distR="114300" simplePos="0" relativeHeight="251661824" behindDoc="1" locked="0" layoutInCell="1" allowOverlap="1" wp14:anchorId="30E07447" wp14:editId="13B5BDDF">
          <wp:simplePos x="0" y="0"/>
          <wp:positionH relativeFrom="page">
            <wp:align>right</wp:align>
          </wp:positionH>
          <wp:positionV relativeFrom="page">
            <wp:align>top</wp:align>
          </wp:positionV>
          <wp:extent cx="7772400" cy="1005844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_01 copy.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49"/>
                  </a:xfrm>
                  <a:prstGeom prst="rect">
                    <a:avLst/>
                  </a:prstGeom>
                </pic:spPr>
              </pic:pic>
            </a:graphicData>
          </a:graphic>
          <wp14:sizeRelH relativeFrom="page">
            <wp14:pctWidth>0</wp14:pctWidth>
          </wp14:sizeRelH>
          <wp14:sizeRelV relativeFrom="page">
            <wp14:pctHeight>0</wp14:pctHeight>
          </wp14:sizeRelV>
        </wp:anchor>
      </w:drawing>
    </w:r>
    <w:r>
      <w:t>intro to R                                                                                                                              November 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515"/>
    <w:multiLevelType w:val="hybridMultilevel"/>
    <w:tmpl w:val="1B9A352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263A57"/>
    <w:multiLevelType w:val="multilevel"/>
    <w:tmpl w:val="D37E3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D1CE8"/>
    <w:multiLevelType w:val="hybridMultilevel"/>
    <w:tmpl w:val="71AEA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BB775C"/>
    <w:multiLevelType w:val="hybridMultilevel"/>
    <w:tmpl w:val="8EBA08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DC1A9E"/>
    <w:multiLevelType w:val="hybridMultilevel"/>
    <w:tmpl w:val="B35431A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8A953BF"/>
    <w:multiLevelType w:val="hybridMultilevel"/>
    <w:tmpl w:val="025E28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ED4F50"/>
    <w:multiLevelType w:val="hybridMultilevel"/>
    <w:tmpl w:val="063C8D5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AA67657"/>
    <w:multiLevelType w:val="hybridMultilevel"/>
    <w:tmpl w:val="748804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AE62CD3"/>
    <w:multiLevelType w:val="hybridMultilevel"/>
    <w:tmpl w:val="AD46E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2374654"/>
    <w:multiLevelType w:val="hybridMultilevel"/>
    <w:tmpl w:val="710C4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31C1CCE"/>
    <w:multiLevelType w:val="hybridMultilevel"/>
    <w:tmpl w:val="A8A0AD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23CF62D8"/>
    <w:multiLevelType w:val="hybridMultilevel"/>
    <w:tmpl w:val="85EE85E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26E72F85"/>
    <w:multiLevelType w:val="hybridMultilevel"/>
    <w:tmpl w:val="84E48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7244285"/>
    <w:multiLevelType w:val="hybridMultilevel"/>
    <w:tmpl w:val="7B4C8A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73679E7"/>
    <w:multiLevelType w:val="hybridMultilevel"/>
    <w:tmpl w:val="D79AF1F2"/>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5" w15:restartNumberingAfterBreak="0">
    <w:nsid w:val="28377AC3"/>
    <w:multiLevelType w:val="hybridMultilevel"/>
    <w:tmpl w:val="AABA1890"/>
    <w:lvl w:ilvl="0" w:tplc="962C9CBA">
      <w:start w:val="1"/>
      <w:numFmt w:val="bullet"/>
      <w:lvlText w:val=""/>
      <w:lvlJc w:val="left"/>
      <w:pPr>
        <w:ind w:left="360" w:hanging="360"/>
      </w:pPr>
      <w:rPr>
        <w:rFonts w:ascii="Symbol" w:hAnsi="Symbol" w:hint="default"/>
      </w:rPr>
    </w:lvl>
    <w:lvl w:ilvl="1" w:tplc="2BAA6268">
      <w:start w:val="1"/>
      <w:numFmt w:val="bullet"/>
      <w:lvlText w:val="o"/>
      <w:lvlJc w:val="left"/>
      <w:pPr>
        <w:ind w:left="1080" w:hanging="360"/>
      </w:pPr>
      <w:rPr>
        <w:rFonts w:ascii="Courier New" w:hAnsi="Courier New" w:hint="default"/>
      </w:rPr>
    </w:lvl>
    <w:lvl w:ilvl="2" w:tplc="B044A376">
      <w:start w:val="1"/>
      <w:numFmt w:val="bullet"/>
      <w:lvlText w:val=""/>
      <w:lvlJc w:val="left"/>
      <w:pPr>
        <w:ind w:left="1800" w:hanging="360"/>
      </w:pPr>
      <w:rPr>
        <w:rFonts w:ascii="Wingdings" w:hAnsi="Wingdings" w:hint="default"/>
      </w:rPr>
    </w:lvl>
    <w:lvl w:ilvl="3" w:tplc="5A421874">
      <w:start w:val="1"/>
      <w:numFmt w:val="bullet"/>
      <w:lvlText w:val=""/>
      <w:lvlJc w:val="left"/>
      <w:pPr>
        <w:ind w:left="2520" w:hanging="360"/>
      </w:pPr>
      <w:rPr>
        <w:rFonts w:ascii="Symbol" w:hAnsi="Symbol" w:hint="default"/>
      </w:rPr>
    </w:lvl>
    <w:lvl w:ilvl="4" w:tplc="6FA0AF76">
      <w:start w:val="1"/>
      <w:numFmt w:val="bullet"/>
      <w:lvlText w:val="o"/>
      <w:lvlJc w:val="left"/>
      <w:pPr>
        <w:ind w:left="3240" w:hanging="360"/>
      </w:pPr>
      <w:rPr>
        <w:rFonts w:ascii="Courier New" w:hAnsi="Courier New" w:hint="default"/>
      </w:rPr>
    </w:lvl>
    <w:lvl w:ilvl="5" w:tplc="BE8212A8">
      <w:start w:val="1"/>
      <w:numFmt w:val="bullet"/>
      <w:lvlText w:val=""/>
      <w:lvlJc w:val="left"/>
      <w:pPr>
        <w:ind w:left="3960" w:hanging="360"/>
      </w:pPr>
      <w:rPr>
        <w:rFonts w:ascii="Wingdings" w:hAnsi="Wingdings" w:hint="default"/>
      </w:rPr>
    </w:lvl>
    <w:lvl w:ilvl="6" w:tplc="33D6FFB6">
      <w:start w:val="1"/>
      <w:numFmt w:val="bullet"/>
      <w:lvlText w:val=""/>
      <w:lvlJc w:val="left"/>
      <w:pPr>
        <w:ind w:left="4680" w:hanging="360"/>
      </w:pPr>
      <w:rPr>
        <w:rFonts w:ascii="Symbol" w:hAnsi="Symbol" w:hint="default"/>
      </w:rPr>
    </w:lvl>
    <w:lvl w:ilvl="7" w:tplc="892616B6">
      <w:start w:val="1"/>
      <w:numFmt w:val="bullet"/>
      <w:lvlText w:val="o"/>
      <w:lvlJc w:val="left"/>
      <w:pPr>
        <w:ind w:left="5400" w:hanging="360"/>
      </w:pPr>
      <w:rPr>
        <w:rFonts w:ascii="Courier New" w:hAnsi="Courier New" w:hint="default"/>
      </w:rPr>
    </w:lvl>
    <w:lvl w:ilvl="8" w:tplc="94168952">
      <w:start w:val="1"/>
      <w:numFmt w:val="bullet"/>
      <w:lvlText w:val=""/>
      <w:lvlJc w:val="left"/>
      <w:pPr>
        <w:ind w:left="6120" w:hanging="360"/>
      </w:pPr>
      <w:rPr>
        <w:rFonts w:ascii="Wingdings" w:hAnsi="Wingdings" w:hint="default"/>
      </w:rPr>
    </w:lvl>
  </w:abstractNum>
  <w:abstractNum w:abstractNumId="16" w15:restartNumberingAfterBreak="0">
    <w:nsid w:val="2AC46238"/>
    <w:multiLevelType w:val="multilevel"/>
    <w:tmpl w:val="D37E3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180363"/>
    <w:multiLevelType w:val="hybridMultilevel"/>
    <w:tmpl w:val="4CB2D5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BEB1F6F"/>
    <w:multiLevelType w:val="hybridMultilevel"/>
    <w:tmpl w:val="0CC074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F0221B6"/>
    <w:multiLevelType w:val="hybridMultilevel"/>
    <w:tmpl w:val="E526A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9BF1936"/>
    <w:multiLevelType w:val="hybridMultilevel"/>
    <w:tmpl w:val="507E83DA"/>
    <w:lvl w:ilvl="0" w:tplc="10090001">
      <w:start w:val="1"/>
      <w:numFmt w:val="bullet"/>
      <w:lvlText w:val=""/>
      <w:lvlJc w:val="left"/>
      <w:pPr>
        <w:ind w:left="360" w:hanging="360"/>
      </w:pPr>
      <w:rPr>
        <w:rFonts w:ascii="Symbol" w:hAnsi="Symbol" w:hint="default"/>
      </w:rPr>
    </w:lvl>
    <w:lvl w:ilvl="1" w:tplc="EA4CF458">
      <w:numFmt w:val="bullet"/>
      <w:lvlText w:val="•"/>
      <w:lvlJc w:val="left"/>
      <w:pPr>
        <w:ind w:left="1440" w:hanging="720"/>
      </w:pPr>
      <w:rPr>
        <w:rFonts w:ascii="Arial" w:eastAsiaTheme="minorHAnsi" w:hAnsi="Arial" w:cs="Aria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3F431ED5"/>
    <w:multiLevelType w:val="hybridMultilevel"/>
    <w:tmpl w:val="3370BD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F474CDC"/>
    <w:multiLevelType w:val="hybridMultilevel"/>
    <w:tmpl w:val="8E027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0CD4099"/>
    <w:multiLevelType w:val="hybridMultilevel"/>
    <w:tmpl w:val="BDDC48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3560EB4"/>
    <w:multiLevelType w:val="hybridMultilevel"/>
    <w:tmpl w:val="A2E6D6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39857FF"/>
    <w:multiLevelType w:val="hybridMultilevel"/>
    <w:tmpl w:val="2742795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44467D0E"/>
    <w:multiLevelType w:val="hybridMultilevel"/>
    <w:tmpl w:val="6B8A24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4B0243CC"/>
    <w:multiLevelType w:val="hybridMultilevel"/>
    <w:tmpl w:val="7220A1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B1A5A94"/>
    <w:multiLevelType w:val="hybridMultilevel"/>
    <w:tmpl w:val="34FE3C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D904C71"/>
    <w:multiLevelType w:val="hybridMultilevel"/>
    <w:tmpl w:val="51F21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0A219AD"/>
    <w:multiLevelType w:val="hybridMultilevel"/>
    <w:tmpl w:val="641E652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53B50713"/>
    <w:multiLevelType w:val="hybridMultilevel"/>
    <w:tmpl w:val="489CF5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45C13AE"/>
    <w:multiLevelType w:val="hybridMultilevel"/>
    <w:tmpl w:val="6D665B3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59D75094"/>
    <w:multiLevelType w:val="multilevel"/>
    <w:tmpl w:val="D37E3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274602"/>
    <w:multiLevelType w:val="hybridMultilevel"/>
    <w:tmpl w:val="B488470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691C2A0F"/>
    <w:multiLevelType w:val="hybridMultilevel"/>
    <w:tmpl w:val="717AE8A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69DB5478"/>
    <w:multiLevelType w:val="hybridMultilevel"/>
    <w:tmpl w:val="88BC1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ABE3BC0"/>
    <w:multiLevelType w:val="hybridMultilevel"/>
    <w:tmpl w:val="EFBA3B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EC307F7"/>
    <w:multiLevelType w:val="hybridMultilevel"/>
    <w:tmpl w:val="0374BD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0791BCE"/>
    <w:multiLevelType w:val="hybridMultilevel"/>
    <w:tmpl w:val="B714FB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23B0492"/>
    <w:multiLevelType w:val="hybridMultilevel"/>
    <w:tmpl w:val="F502E23A"/>
    <w:lvl w:ilvl="0" w:tplc="8654B74C">
      <w:start w:val="1"/>
      <w:numFmt w:val="bullet"/>
      <w:lvlText w:val=""/>
      <w:lvlJc w:val="left"/>
      <w:pPr>
        <w:ind w:left="360" w:hanging="360"/>
      </w:pPr>
      <w:rPr>
        <w:rFonts w:ascii="Symbol" w:hAnsi="Symbol" w:hint="default"/>
      </w:rPr>
    </w:lvl>
    <w:lvl w:ilvl="1" w:tplc="58845864">
      <w:start w:val="1"/>
      <w:numFmt w:val="bullet"/>
      <w:lvlText w:val="o"/>
      <w:lvlJc w:val="left"/>
      <w:pPr>
        <w:ind w:left="1080" w:hanging="360"/>
      </w:pPr>
      <w:rPr>
        <w:rFonts w:ascii="Courier New" w:hAnsi="Courier New" w:hint="default"/>
      </w:rPr>
    </w:lvl>
    <w:lvl w:ilvl="2" w:tplc="7FC2D264">
      <w:start w:val="1"/>
      <w:numFmt w:val="bullet"/>
      <w:lvlText w:val=""/>
      <w:lvlJc w:val="left"/>
      <w:pPr>
        <w:ind w:left="1800" w:hanging="360"/>
      </w:pPr>
      <w:rPr>
        <w:rFonts w:ascii="Wingdings" w:hAnsi="Wingdings" w:hint="default"/>
      </w:rPr>
    </w:lvl>
    <w:lvl w:ilvl="3" w:tplc="E44E3B24">
      <w:start w:val="1"/>
      <w:numFmt w:val="bullet"/>
      <w:lvlText w:val=""/>
      <w:lvlJc w:val="left"/>
      <w:pPr>
        <w:ind w:left="2520" w:hanging="360"/>
      </w:pPr>
      <w:rPr>
        <w:rFonts w:ascii="Symbol" w:hAnsi="Symbol" w:hint="default"/>
      </w:rPr>
    </w:lvl>
    <w:lvl w:ilvl="4" w:tplc="579204A2">
      <w:start w:val="1"/>
      <w:numFmt w:val="bullet"/>
      <w:lvlText w:val="o"/>
      <w:lvlJc w:val="left"/>
      <w:pPr>
        <w:ind w:left="3240" w:hanging="360"/>
      </w:pPr>
      <w:rPr>
        <w:rFonts w:ascii="Courier New" w:hAnsi="Courier New" w:hint="default"/>
      </w:rPr>
    </w:lvl>
    <w:lvl w:ilvl="5" w:tplc="2E2243E6">
      <w:start w:val="1"/>
      <w:numFmt w:val="bullet"/>
      <w:lvlText w:val=""/>
      <w:lvlJc w:val="left"/>
      <w:pPr>
        <w:ind w:left="3960" w:hanging="360"/>
      </w:pPr>
      <w:rPr>
        <w:rFonts w:ascii="Wingdings" w:hAnsi="Wingdings" w:hint="default"/>
      </w:rPr>
    </w:lvl>
    <w:lvl w:ilvl="6" w:tplc="2498286E">
      <w:start w:val="1"/>
      <w:numFmt w:val="bullet"/>
      <w:lvlText w:val=""/>
      <w:lvlJc w:val="left"/>
      <w:pPr>
        <w:ind w:left="4680" w:hanging="360"/>
      </w:pPr>
      <w:rPr>
        <w:rFonts w:ascii="Symbol" w:hAnsi="Symbol" w:hint="default"/>
      </w:rPr>
    </w:lvl>
    <w:lvl w:ilvl="7" w:tplc="8E608CB8">
      <w:start w:val="1"/>
      <w:numFmt w:val="bullet"/>
      <w:lvlText w:val="o"/>
      <w:lvlJc w:val="left"/>
      <w:pPr>
        <w:ind w:left="5400" w:hanging="360"/>
      </w:pPr>
      <w:rPr>
        <w:rFonts w:ascii="Courier New" w:hAnsi="Courier New" w:hint="default"/>
      </w:rPr>
    </w:lvl>
    <w:lvl w:ilvl="8" w:tplc="000E5682">
      <w:start w:val="1"/>
      <w:numFmt w:val="bullet"/>
      <w:lvlText w:val=""/>
      <w:lvlJc w:val="left"/>
      <w:pPr>
        <w:ind w:left="6120" w:hanging="360"/>
      </w:pPr>
      <w:rPr>
        <w:rFonts w:ascii="Wingdings" w:hAnsi="Wingdings" w:hint="default"/>
      </w:rPr>
    </w:lvl>
  </w:abstractNum>
  <w:abstractNum w:abstractNumId="41" w15:restartNumberingAfterBreak="0">
    <w:nsid w:val="760273BA"/>
    <w:multiLevelType w:val="hybridMultilevel"/>
    <w:tmpl w:val="D3285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B3A4366"/>
    <w:multiLevelType w:val="hybridMultilevel"/>
    <w:tmpl w:val="A0F8E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E637540"/>
    <w:multiLevelType w:val="hybridMultilevel"/>
    <w:tmpl w:val="C0202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2"/>
  </w:num>
  <w:num w:numId="2">
    <w:abstractNumId w:val="34"/>
  </w:num>
  <w:num w:numId="3">
    <w:abstractNumId w:val="4"/>
  </w:num>
  <w:num w:numId="4">
    <w:abstractNumId w:val="27"/>
  </w:num>
  <w:num w:numId="5">
    <w:abstractNumId w:val="15"/>
  </w:num>
  <w:num w:numId="6">
    <w:abstractNumId w:val="37"/>
  </w:num>
  <w:num w:numId="7">
    <w:abstractNumId w:val="25"/>
  </w:num>
  <w:num w:numId="8">
    <w:abstractNumId w:val="21"/>
  </w:num>
  <w:num w:numId="9">
    <w:abstractNumId w:val="12"/>
  </w:num>
  <w:num w:numId="10">
    <w:abstractNumId w:val="38"/>
  </w:num>
  <w:num w:numId="11">
    <w:abstractNumId w:val="15"/>
  </w:num>
  <w:num w:numId="12">
    <w:abstractNumId w:val="26"/>
  </w:num>
  <w:num w:numId="13">
    <w:abstractNumId w:val="6"/>
  </w:num>
  <w:num w:numId="14">
    <w:abstractNumId w:val="0"/>
  </w:num>
  <w:num w:numId="15">
    <w:abstractNumId w:val="36"/>
  </w:num>
  <w:num w:numId="16">
    <w:abstractNumId w:val="20"/>
  </w:num>
  <w:num w:numId="17">
    <w:abstractNumId w:val="14"/>
  </w:num>
  <w:num w:numId="18">
    <w:abstractNumId w:val="43"/>
  </w:num>
  <w:num w:numId="19">
    <w:abstractNumId w:val="35"/>
  </w:num>
  <w:num w:numId="20">
    <w:abstractNumId w:val="30"/>
  </w:num>
  <w:num w:numId="21">
    <w:abstractNumId w:val="33"/>
  </w:num>
  <w:num w:numId="22">
    <w:abstractNumId w:val="16"/>
  </w:num>
  <w:num w:numId="23">
    <w:abstractNumId w:val="1"/>
  </w:num>
  <w:num w:numId="24">
    <w:abstractNumId w:val="29"/>
  </w:num>
  <w:num w:numId="25">
    <w:abstractNumId w:val="18"/>
  </w:num>
  <w:num w:numId="26">
    <w:abstractNumId w:val="28"/>
  </w:num>
  <w:num w:numId="27">
    <w:abstractNumId w:val="19"/>
  </w:num>
  <w:num w:numId="28">
    <w:abstractNumId w:val="39"/>
  </w:num>
  <w:num w:numId="29">
    <w:abstractNumId w:val="23"/>
  </w:num>
  <w:num w:numId="30">
    <w:abstractNumId w:val="2"/>
  </w:num>
  <w:num w:numId="31">
    <w:abstractNumId w:val="9"/>
  </w:num>
  <w:num w:numId="32">
    <w:abstractNumId w:val="13"/>
  </w:num>
  <w:num w:numId="33">
    <w:abstractNumId w:val="42"/>
  </w:num>
  <w:num w:numId="34">
    <w:abstractNumId w:val="24"/>
  </w:num>
  <w:num w:numId="35">
    <w:abstractNumId w:val="31"/>
  </w:num>
  <w:num w:numId="36">
    <w:abstractNumId w:val="17"/>
  </w:num>
  <w:num w:numId="37">
    <w:abstractNumId w:val="3"/>
  </w:num>
  <w:num w:numId="38">
    <w:abstractNumId w:val="10"/>
  </w:num>
  <w:num w:numId="39">
    <w:abstractNumId w:val="11"/>
  </w:num>
  <w:num w:numId="40">
    <w:abstractNumId w:val="5"/>
  </w:num>
  <w:num w:numId="41">
    <w:abstractNumId w:val="8"/>
  </w:num>
  <w:num w:numId="42">
    <w:abstractNumId w:val="41"/>
  </w:num>
  <w:num w:numId="43">
    <w:abstractNumId w:val="16"/>
    <w:lvlOverride w:ilvl="0">
      <w:startOverride w:val="1"/>
    </w:lvlOverride>
    <w:lvlOverride w:ilvl="1"/>
    <w:lvlOverride w:ilvl="2">
      <w:startOverride w:val="1"/>
    </w:lvlOverride>
    <w:lvlOverride w:ilvl="3"/>
    <w:lvlOverride w:ilvl="4"/>
    <w:lvlOverride w:ilvl="5"/>
    <w:lvlOverride w:ilvl="6"/>
    <w:lvlOverride w:ilvl="7"/>
    <w:lvlOverride w:ilvl="8"/>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num>
  <w:num w:numId="46">
    <w:abstractNumId w:val="22"/>
  </w:num>
  <w:num w:numId="47">
    <w:abstractNumId w:val="7"/>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derson, Megan (PHAC/ASPC)">
    <w15:presenceInfo w15:providerId="AD" w15:userId="S::megan.henderson@phac-aspc.gc.ca::bd57db42-41f1-46bd-90a4-0467d5ffd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activeWritingStyle w:appName="MSWord" w:lang="en-US" w:vendorID="64" w:dllVersion="131078" w:nlCheck="1" w:checkStyle="1"/>
  <w:activeWritingStyle w:appName="MSWord" w:lang="en-CA" w:vendorID="64" w:dllVersion="131078" w:nlCheck="1" w:checkStyle="1"/>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FB"/>
    <w:rsid w:val="0000155C"/>
    <w:rsid w:val="00002366"/>
    <w:rsid w:val="00003158"/>
    <w:rsid w:val="00003361"/>
    <w:rsid w:val="00007CAF"/>
    <w:rsid w:val="00023C12"/>
    <w:rsid w:val="00033772"/>
    <w:rsid w:val="000410F7"/>
    <w:rsid w:val="00044FCC"/>
    <w:rsid w:val="0004605C"/>
    <w:rsid w:val="00046062"/>
    <w:rsid w:val="00051ACC"/>
    <w:rsid w:val="0005285F"/>
    <w:rsid w:val="00055A29"/>
    <w:rsid w:val="00063B0F"/>
    <w:rsid w:val="00073067"/>
    <w:rsid w:val="0007481D"/>
    <w:rsid w:val="00083BEA"/>
    <w:rsid w:val="0008647E"/>
    <w:rsid w:val="000967B4"/>
    <w:rsid w:val="000B32C2"/>
    <w:rsid w:val="000B7AC6"/>
    <w:rsid w:val="000E0151"/>
    <w:rsid w:val="000E1DF0"/>
    <w:rsid w:val="000E30A8"/>
    <w:rsid w:val="000E686B"/>
    <w:rsid w:val="000F2758"/>
    <w:rsid w:val="000F69FA"/>
    <w:rsid w:val="001018EE"/>
    <w:rsid w:val="00101BB4"/>
    <w:rsid w:val="00116634"/>
    <w:rsid w:val="0012197E"/>
    <w:rsid w:val="00131342"/>
    <w:rsid w:val="00135873"/>
    <w:rsid w:val="00137749"/>
    <w:rsid w:val="00146DC0"/>
    <w:rsid w:val="00153089"/>
    <w:rsid w:val="00157989"/>
    <w:rsid w:val="00174E81"/>
    <w:rsid w:val="0018483C"/>
    <w:rsid w:val="00195AEE"/>
    <w:rsid w:val="001A42FA"/>
    <w:rsid w:val="001A6047"/>
    <w:rsid w:val="001A64FB"/>
    <w:rsid w:val="001B0D65"/>
    <w:rsid w:val="001B65DC"/>
    <w:rsid w:val="001C4881"/>
    <w:rsid w:val="001C623C"/>
    <w:rsid w:val="001C76AA"/>
    <w:rsid w:val="001F2141"/>
    <w:rsid w:val="001F678E"/>
    <w:rsid w:val="002021EF"/>
    <w:rsid w:val="00227C55"/>
    <w:rsid w:val="00230377"/>
    <w:rsid w:val="0024720D"/>
    <w:rsid w:val="00254B39"/>
    <w:rsid w:val="0025565B"/>
    <w:rsid w:val="002573D4"/>
    <w:rsid w:val="00266495"/>
    <w:rsid w:val="00267905"/>
    <w:rsid w:val="00274977"/>
    <w:rsid w:val="002753AE"/>
    <w:rsid w:val="002757E3"/>
    <w:rsid w:val="0027607D"/>
    <w:rsid w:val="00276884"/>
    <w:rsid w:val="002768E5"/>
    <w:rsid w:val="00296327"/>
    <w:rsid w:val="002A4094"/>
    <w:rsid w:val="002B0C1F"/>
    <w:rsid w:val="002B1317"/>
    <w:rsid w:val="002B1E0E"/>
    <w:rsid w:val="002B3F87"/>
    <w:rsid w:val="002B6CAA"/>
    <w:rsid w:val="002D261F"/>
    <w:rsid w:val="002D4851"/>
    <w:rsid w:val="002D53C7"/>
    <w:rsid w:val="002E429E"/>
    <w:rsid w:val="002F2B48"/>
    <w:rsid w:val="002F51F9"/>
    <w:rsid w:val="00307C9F"/>
    <w:rsid w:val="0031046B"/>
    <w:rsid w:val="003205F3"/>
    <w:rsid w:val="003304B9"/>
    <w:rsid w:val="0034243F"/>
    <w:rsid w:val="0034317F"/>
    <w:rsid w:val="00346514"/>
    <w:rsid w:val="0035166D"/>
    <w:rsid w:val="00352A5D"/>
    <w:rsid w:val="00353681"/>
    <w:rsid w:val="003649A9"/>
    <w:rsid w:val="00367DA3"/>
    <w:rsid w:val="00380690"/>
    <w:rsid w:val="00386B71"/>
    <w:rsid w:val="00391E23"/>
    <w:rsid w:val="003944C8"/>
    <w:rsid w:val="003957E2"/>
    <w:rsid w:val="00395D3A"/>
    <w:rsid w:val="003A7FC7"/>
    <w:rsid w:val="003B56FC"/>
    <w:rsid w:val="003C25B1"/>
    <w:rsid w:val="003D417F"/>
    <w:rsid w:val="003E5349"/>
    <w:rsid w:val="003F280B"/>
    <w:rsid w:val="003F6F41"/>
    <w:rsid w:val="004131CA"/>
    <w:rsid w:val="00423258"/>
    <w:rsid w:val="00430EE9"/>
    <w:rsid w:val="00434CFB"/>
    <w:rsid w:val="0044444D"/>
    <w:rsid w:val="00455066"/>
    <w:rsid w:val="00464A63"/>
    <w:rsid w:val="00473619"/>
    <w:rsid w:val="0047498F"/>
    <w:rsid w:val="004771AB"/>
    <w:rsid w:val="0048234C"/>
    <w:rsid w:val="004912CD"/>
    <w:rsid w:val="00496105"/>
    <w:rsid w:val="004A4D40"/>
    <w:rsid w:val="004A5600"/>
    <w:rsid w:val="004B572B"/>
    <w:rsid w:val="004C17F2"/>
    <w:rsid w:val="004D1A95"/>
    <w:rsid w:val="004E4F99"/>
    <w:rsid w:val="004E7DC8"/>
    <w:rsid w:val="00502420"/>
    <w:rsid w:val="0050356E"/>
    <w:rsid w:val="00505DDB"/>
    <w:rsid w:val="00506D4E"/>
    <w:rsid w:val="005108E2"/>
    <w:rsid w:val="00512A72"/>
    <w:rsid w:val="00513314"/>
    <w:rsid w:val="00516F1E"/>
    <w:rsid w:val="00526320"/>
    <w:rsid w:val="005321B6"/>
    <w:rsid w:val="0054790E"/>
    <w:rsid w:val="00551F6E"/>
    <w:rsid w:val="00560118"/>
    <w:rsid w:val="00560992"/>
    <w:rsid w:val="00565CA4"/>
    <w:rsid w:val="0057122A"/>
    <w:rsid w:val="00585F26"/>
    <w:rsid w:val="0058685D"/>
    <w:rsid w:val="00591615"/>
    <w:rsid w:val="005918BD"/>
    <w:rsid w:val="00591CA3"/>
    <w:rsid w:val="005A2249"/>
    <w:rsid w:val="005A54AB"/>
    <w:rsid w:val="005B1816"/>
    <w:rsid w:val="005C4C28"/>
    <w:rsid w:val="005C74C1"/>
    <w:rsid w:val="005D0272"/>
    <w:rsid w:val="005D30D0"/>
    <w:rsid w:val="005D37FE"/>
    <w:rsid w:val="005E6841"/>
    <w:rsid w:val="005E6DEA"/>
    <w:rsid w:val="005E79B5"/>
    <w:rsid w:val="005F2B91"/>
    <w:rsid w:val="005F36F3"/>
    <w:rsid w:val="0060026E"/>
    <w:rsid w:val="00603745"/>
    <w:rsid w:val="00603DAE"/>
    <w:rsid w:val="00606E0A"/>
    <w:rsid w:val="00613EE6"/>
    <w:rsid w:val="0061609B"/>
    <w:rsid w:val="00622EB6"/>
    <w:rsid w:val="00632F5D"/>
    <w:rsid w:val="0063748E"/>
    <w:rsid w:val="00642642"/>
    <w:rsid w:val="00646B88"/>
    <w:rsid w:val="00647306"/>
    <w:rsid w:val="0065247C"/>
    <w:rsid w:val="00653F5E"/>
    <w:rsid w:val="006767D4"/>
    <w:rsid w:val="00680820"/>
    <w:rsid w:val="006A0C48"/>
    <w:rsid w:val="006A24AF"/>
    <w:rsid w:val="006A5220"/>
    <w:rsid w:val="006A772D"/>
    <w:rsid w:val="006B7746"/>
    <w:rsid w:val="006B7A5D"/>
    <w:rsid w:val="006C0931"/>
    <w:rsid w:val="006C6EF4"/>
    <w:rsid w:val="006D74F5"/>
    <w:rsid w:val="006F1AE4"/>
    <w:rsid w:val="007006F1"/>
    <w:rsid w:val="00700DD4"/>
    <w:rsid w:val="007030EB"/>
    <w:rsid w:val="00714115"/>
    <w:rsid w:val="0072152A"/>
    <w:rsid w:val="00723043"/>
    <w:rsid w:val="0072567F"/>
    <w:rsid w:val="00740E74"/>
    <w:rsid w:val="00744032"/>
    <w:rsid w:val="00745104"/>
    <w:rsid w:val="00751E55"/>
    <w:rsid w:val="00753EC6"/>
    <w:rsid w:val="007620CF"/>
    <w:rsid w:val="00774A1C"/>
    <w:rsid w:val="00780389"/>
    <w:rsid w:val="007A31E6"/>
    <w:rsid w:val="007B14D0"/>
    <w:rsid w:val="007C2F74"/>
    <w:rsid w:val="007D07B6"/>
    <w:rsid w:val="007D1956"/>
    <w:rsid w:val="007D4917"/>
    <w:rsid w:val="007E01AF"/>
    <w:rsid w:val="007E4F95"/>
    <w:rsid w:val="007F607C"/>
    <w:rsid w:val="008026C3"/>
    <w:rsid w:val="00802905"/>
    <w:rsid w:val="00804F53"/>
    <w:rsid w:val="00811C0B"/>
    <w:rsid w:val="00827C22"/>
    <w:rsid w:val="00836339"/>
    <w:rsid w:val="00843BB1"/>
    <w:rsid w:val="00862642"/>
    <w:rsid w:val="00863F39"/>
    <w:rsid w:val="00874A7F"/>
    <w:rsid w:val="00891AE7"/>
    <w:rsid w:val="008A2ECF"/>
    <w:rsid w:val="008A76F7"/>
    <w:rsid w:val="008B217E"/>
    <w:rsid w:val="008C0329"/>
    <w:rsid w:val="008C2E9C"/>
    <w:rsid w:val="008C40A2"/>
    <w:rsid w:val="008E5830"/>
    <w:rsid w:val="008E6382"/>
    <w:rsid w:val="008F33F4"/>
    <w:rsid w:val="008F5308"/>
    <w:rsid w:val="008F6025"/>
    <w:rsid w:val="0090013D"/>
    <w:rsid w:val="00901663"/>
    <w:rsid w:val="00905B0F"/>
    <w:rsid w:val="00912447"/>
    <w:rsid w:val="00916913"/>
    <w:rsid w:val="0092168F"/>
    <w:rsid w:val="00921AE4"/>
    <w:rsid w:val="00921E3D"/>
    <w:rsid w:val="00925A55"/>
    <w:rsid w:val="00943B6B"/>
    <w:rsid w:val="00950AEB"/>
    <w:rsid w:val="00952CE3"/>
    <w:rsid w:val="0096752B"/>
    <w:rsid w:val="009816D7"/>
    <w:rsid w:val="0098654F"/>
    <w:rsid w:val="00986F48"/>
    <w:rsid w:val="009900F3"/>
    <w:rsid w:val="00991811"/>
    <w:rsid w:val="009A23B3"/>
    <w:rsid w:val="009A7AD9"/>
    <w:rsid w:val="009B07AB"/>
    <w:rsid w:val="009C01F4"/>
    <w:rsid w:val="009C7635"/>
    <w:rsid w:val="009E3A1A"/>
    <w:rsid w:val="009E7730"/>
    <w:rsid w:val="009F250F"/>
    <w:rsid w:val="00A0226E"/>
    <w:rsid w:val="00A07A1F"/>
    <w:rsid w:val="00A138FD"/>
    <w:rsid w:val="00A14E99"/>
    <w:rsid w:val="00A251BD"/>
    <w:rsid w:val="00A27333"/>
    <w:rsid w:val="00A3181C"/>
    <w:rsid w:val="00A44C9C"/>
    <w:rsid w:val="00A61A30"/>
    <w:rsid w:val="00A62965"/>
    <w:rsid w:val="00A66BB2"/>
    <w:rsid w:val="00A70952"/>
    <w:rsid w:val="00A8109E"/>
    <w:rsid w:val="00A82444"/>
    <w:rsid w:val="00A83E3D"/>
    <w:rsid w:val="00A91ED7"/>
    <w:rsid w:val="00AA2533"/>
    <w:rsid w:val="00AA52E8"/>
    <w:rsid w:val="00AB4953"/>
    <w:rsid w:val="00AB68AD"/>
    <w:rsid w:val="00AC00FC"/>
    <w:rsid w:val="00AC0B7E"/>
    <w:rsid w:val="00AC3C9F"/>
    <w:rsid w:val="00AC48F8"/>
    <w:rsid w:val="00AD0755"/>
    <w:rsid w:val="00AD7381"/>
    <w:rsid w:val="00AE6F44"/>
    <w:rsid w:val="00AF7E44"/>
    <w:rsid w:val="00B01EA4"/>
    <w:rsid w:val="00B01FC4"/>
    <w:rsid w:val="00B10580"/>
    <w:rsid w:val="00B11244"/>
    <w:rsid w:val="00B14C0F"/>
    <w:rsid w:val="00B14F2B"/>
    <w:rsid w:val="00B24A14"/>
    <w:rsid w:val="00B31DCD"/>
    <w:rsid w:val="00B3625E"/>
    <w:rsid w:val="00B36EA3"/>
    <w:rsid w:val="00B372AD"/>
    <w:rsid w:val="00B42358"/>
    <w:rsid w:val="00B42ED4"/>
    <w:rsid w:val="00B445E1"/>
    <w:rsid w:val="00B4467E"/>
    <w:rsid w:val="00B52281"/>
    <w:rsid w:val="00B5250F"/>
    <w:rsid w:val="00B52EDC"/>
    <w:rsid w:val="00B7568B"/>
    <w:rsid w:val="00B77302"/>
    <w:rsid w:val="00B7738E"/>
    <w:rsid w:val="00BA6547"/>
    <w:rsid w:val="00BB2D96"/>
    <w:rsid w:val="00BB3188"/>
    <w:rsid w:val="00BC197D"/>
    <w:rsid w:val="00BC73F7"/>
    <w:rsid w:val="00C11121"/>
    <w:rsid w:val="00C121C8"/>
    <w:rsid w:val="00C305B7"/>
    <w:rsid w:val="00C34FA5"/>
    <w:rsid w:val="00C441F2"/>
    <w:rsid w:val="00C444F8"/>
    <w:rsid w:val="00C65D0A"/>
    <w:rsid w:val="00C75326"/>
    <w:rsid w:val="00C807E8"/>
    <w:rsid w:val="00C93F0C"/>
    <w:rsid w:val="00CA0BC8"/>
    <w:rsid w:val="00CA5A4D"/>
    <w:rsid w:val="00CA73DC"/>
    <w:rsid w:val="00CA7A6C"/>
    <w:rsid w:val="00CB12FD"/>
    <w:rsid w:val="00CB2C14"/>
    <w:rsid w:val="00CB2F9A"/>
    <w:rsid w:val="00CB37DD"/>
    <w:rsid w:val="00CC2D8F"/>
    <w:rsid w:val="00CC462D"/>
    <w:rsid w:val="00CC6062"/>
    <w:rsid w:val="00CD18AB"/>
    <w:rsid w:val="00CD4F23"/>
    <w:rsid w:val="00CD6777"/>
    <w:rsid w:val="00CD6C42"/>
    <w:rsid w:val="00CE50A6"/>
    <w:rsid w:val="00CF3AAC"/>
    <w:rsid w:val="00CF5BC3"/>
    <w:rsid w:val="00CF7214"/>
    <w:rsid w:val="00D01D48"/>
    <w:rsid w:val="00D02CC3"/>
    <w:rsid w:val="00D060CA"/>
    <w:rsid w:val="00D11E41"/>
    <w:rsid w:val="00D12397"/>
    <w:rsid w:val="00D2098C"/>
    <w:rsid w:val="00D23C77"/>
    <w:rsid w:val="00D30A5C"/>
    <w:rsid w:val="00D45F64"/>
    <w:rsid w:val="00D55EB9"/>
    <w:rsid w:val="00D56562"/>
    <w:rsid w:val="00D571DF"/>
    <w:rsid w:val="00D6304F"/>
    <w:rsid w:val="00D6437F"/>
    <w:rsid w:val="00D70297"/>
    <w:rsid w:val="00D7219F"/>
    <w:rsid w:val="00D729C4"/>
    <w:rsid w:val="00D736CB"/>
    <w:rsid w:val="00D806F0"/>
    <w:rsid w:val="00D8341C"/>
    <w:rsid w:val="00D8621F"/>
    <w:rsid w:val="00D8687E"/>
    <w:rsid w:val="00D97E82"/>
    <w:rsid w:val="00DA7E70"/>
    <w:rsid w:val="00DB0567"/>
    <w:rsid w:val="00DB74F5"/>
    <w:rsid w:val="00DC39C2"/>
    <w:rsid w:val="00DC64EC"/>
    <w:rsid w:val="00DC6ACA"/>
    <w:rsid w:val="00DD0D5C"/>
    <w:rsid w:val="00DD7FEF"/>
    <w:rsid w:val="00DE1DF7"/>
    <w:rsid w:val="00DE3EA4"/>
    <w:rsid w:val="00DF2625"/>
    <w:rsid w:val="00DF5982"/>
    <w:rsid w:val="00E02A35"/>
    <w:rsid w:val="00E04ED8"/>
    <w:rsid w:val="00E053DB"/>
    <w:rsid w:val="00E118BB"/>
    <w:rsid w:val="00E13665"/>
    <w:rsid w:val="00E20232"/>
    <w:rsid w:val="00E26764"/>
    <w:rsid w:val="00E32549"/>
    <w:rsid w:val="00E32EFD"/>
    <w:rsid w:val="00E43DE2"/>
    <w:rsid w:val="00E50955"/>
    <w:rsid w:val="00E52329"/>
    <w:rsid w:val="00E5547D"/>
    <w:rsid w:val="00E67BC9"/>
    <w:rsid w:val="00E73477"/>
    <w:rsid w:val="00E76DEE"/>
    <w:rsid w:val="00E9519D"/>
    <w:rsid w:val="00EA30FE"/>
    <w:rsid w:val="00EA40FB"/>
    <w:rsid w:val="00EA5C0D"/>
    <w:rsid w:val="00EB56F3"/>
    <w:rsid w:val="00ED308A"/>
    <w:rsid w:val="00ED4640"/>
    <w:rsid w:val="00EE3E20"/>
    <w:rsid w:val="00EE6FF9"/>
    <w:rsid w:val="00EF4956"/>
    <w:rsid w:val="00EF765F"/>
    <w:rsid w:val="00F06867"/>
    <w:rsid w:val="00F13CA2"/>
    <w:rsid w:val="00F238B9"/>
    <w:rsid w:val="00F312F5"/>
    <w:rsid w:val="00F3133D"/>
    <w:rsid w:val="00F3341F"/>
    <w:rsid w:val="00F42A1C"/>
    <w:rsid w:val="00F449CC"/>
    <w:rsid w:val="00F45523"/>
    <w:rsid w:val="00F458ED"/>
    <w:rsid w:val="00F50420"/>
    <w:rsid w:val="00F5106F"/>
    <w:rsid w:val="00F56E4B"/>
    <w:rsid w:val="00F62480"/>
    <w:rsid w:val="00F6262E"/>
    <w:rsid w:val="00F647DD"/>
    <w:rsid w:val="00F64D5C"/>
    <w:rsid w:val="00F774AC"/>
    <w:rsid w:val="00FA06A0"/>
    <w:rsid w:val="00FA0709"/>
    <w:rsid w:val="00FA2C3F"/>
    <w:rsid w:val="00FB51B8"/>
    <w:rsid w:val="00FC07A9"/>
    <w:rsid w:val="00FC11CD"/>
    <w:rsid w:val="00FC7ED5"/>
    <w:rsid w:val="00FD073B"/>
    <w:rsid w:val="00FD291B"/>
    <w:rsid w:val="00FE429D"/>
    <w:rsid w:val="00FE4555"/>
    <w:rsid w:val="00FE657E"/>
    <w:rsid w:val="00FE7A20"/>
    <w:rsid w:val="00FF7237"/>
    <w:rsid w:val="09983A1B"/>
    <w:rsid w:val="2B74BFA8"/>
    <w:rsid w:val="2C26B2DA"/>
    <w:rsid w:val="39215D34"/>
    <w:rsid w:val="3BFD17AA"/>
    <w:rsid w:val="4433C550"/>
    <w:rsid w:val="4BB00148"/>
    <w:rsid w:val="505B82D3"/>
    <w:rsid w:val="51561F7B"/>
    <w:rsid w:val="51E15FF6"/>
    <w:rsid w:val="63A1BF7B"/>
    <w:rsid w:val="67326C18"/>
    <w:rsid w:val="68B8F89D"/>
    <w:rsid w:val="6CB5D8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2E1817C"/>
  <w15:chartTrackingRefBased/>
  <w15:docId w15:val="{B94EFE5E-CD86-E840-85C2-36606F93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7E8"/>
    <w:pPr>
      <w:autoSpaceDE w:val="0"/>
      <w:autoSpaceDN w:val="0"/>
      <w:adjustRightInd w:val="0"/>
      <w:spacing w:after="240" w:line="276" w:lineRule="auto"/>
    </w:pPr>
    <w:rPr>
      <w:rFonts w:ascii="Arial" w:hAnsi="Arial" w:cs="Arial"/>
      <w:color w:val="323332"/>
      <w:sz w:val="22"/>
      <w:szCs w:val="22"/>
    </w:rPr>
  </w:style>
  <w:style w:type="paragraph" w:styleId="Heading1">
    <w:name w:val="heading 1"/>
    <w:basedOn w:val="Normal"/>
    <w:next w:val="Normal"/>
    <w:link w:val="Heading1Char"/>
    <w:uiPriority w:val="9"/>
    <w:qFormat/>
    <w:rsid w:val="00266495"/>
    <w:pPr>
      <w:keepNext/>
      <w:keepLines/>
      <w:spacing w:before="480" w:after="120"/>
      <w:outlineLvl w:val="0"/>
    </w:pPr>
    <w:rPr>
      <w:rFonts w:eastAsiaTheme="majorEastAsia"/>
      <w:b/>
      <w:caps/>
      <w:sz w:val="32"/>
      <w:szCs w:val="30"/>
    </w:rPr>
  </w:style>
  <w:style w:type="paragraph" w:styleId="Heading2">
    <w:name w:val="heading 2"/>
    <w:basedOn w:val="Normal"/>
    <w:next w:val="Normal"/>
    <w:link w:val="Heading2Char"/>
    <w:uiPriority w:val="9"/>
    <w:unhideWhenUsed/>
    <w:qFormat/>
    <w:rsid w:val="005A2249"/>
    <w:pPr>
      <w:keepNext/>
      <w:keepLines/>
      <w:spacing w:before="40" w:after="120" w:line="240" w:lineRule="auto"/>
      <w:outlineLvl w:val="1"/>
    </w:pPr>
    <w:rPr>
      <w:rFonts w:eastAsiaTheme="majorEastAsia"/>
      <w:caps/>
      <w:color w:val="FB4F60" w:themeColor="accent1"/>
      <w:sz w:val="24"/>
      <w:szCs w:val="25"/>
    </w:rPr>
  </w:style>
  <w:style w:type="paragraph" w:styleId="Heading3">
    <w:name w:val="heading 3"/>
    <w:basedOn w:val="Normal"/>
    <w:next w:val="Normal"/>
    <w:link w:val="Heading3Char"/>
    <w:uiPriority w:val="9"/>
    <w:unhideWhenUsed/>
    <w:qFormat/>
    <w:rsid w:val="00B3625E"/>
    <w:pPr>
      <w:keepNext/>
      <w:keepLines/>
      <w:spacing w:before="40" w:after="0"/>
      <w:outlineLvl w:val="2"/>
    </w:pPr>
    <w:rPr>
      <w:rFonts w:asciiTheme="majorHAnsi" w:eastAsiaTheme="majorEastAsia" w:hAnsiTheme="majorHAnsi" w:cstheme="majorBidi"/>
      <w:b/>
      <w:color w:val="969696" w:themeColor="background2"/>
      <w:sz w:val="24"/>
      <w:szCs w:val="24"/>
    </w:rPr>
  </w:style>
  <w:style w:type="paragraph" w:styleId="Heading4">
    <w:name w:val="heading 4"/>
    <w:basedOn w:val="Normal"/>
    <w:next w:val="Normal"/>
    <w:link w:val="Heading4Char"/>
    <w:uiPriority w:val="9"/>
    <w:unhideWhenUsed/>
    <w:qFormat/>
    <w:rsid w:val="00B3625E"/>
    <w:pPr>
      <w:keepNext/>
      <w:keepLines/>
      <w:spacing w:before="40" w:after="0"/>
      <w:outlineLvl w:val="3"/>
    </w:pPr>
    <w:rPr>
      <w:rFonts w:asciiTheme="majorHAnsi" w:eastAsiaTheme="majorEastAsia" w:hAnsiTheme="majorHAnsi" w:cstheme="majorBidi"/>
      <w:iCs/>
      <w:color w:val="FB4F60" w:themeColor="accent1"/>
      <w:sz w:val="24"/>
    </w:rPr>
  </w:style>
  <w:style w:type="paragraph" w:styleId="Heading5">
    <w:name w:val="heading 5"/>
    <w:basedOn w:val="Normal"/>
    <w:next w:val="Normal"/>
    <w:link w:val="Heading5Char"/>
    <w:uiPriority w:val="9"/>
    <w:unhideWhenUsed/>
    <w:qFormat/>
    <w:rsid w:val="00464A63"/>
    <w:pPr>
      <w:keepNext/>
      <w:keepLines/>
      <w:spacing w:before="40" w:after="0"/>
      <w:outlineLvl w:val="4"/>
    </w:pPr>
    <w:rPr>
      <w:rFonts w:asciiTheme="majorHAnsi" w:eastAsiaTheme="majorEastAsia" w:hAnsiTheme="majorHAnsi" w:cstheme="majorBidi"/>
      <w:color w:val="F1051C" w:themeColor="accent1" w:themeShade="BF"/>
    </w:rPr>
  </w:style>
  <w:style w:type="paragraph" w:styleId="Heading6">
    <w:name w:val="heading 6"/>
    <w:basedOn w:val="Normal"/>
    <w:next w:val="Normal"/>
    <w:link w:val="Heading6Char"/>
    <w:uiPriority w:val="9"/>
    <w:unhideWhenUsed/>
    <w:qFormat/>
    <w:rsid w:val="00A82444"/>
    <w:pPr>
      <w:keepNext/>
      <w:keepLines/>
      <w:spacing w:before="40" w:after="0"/>
      <w:outlineLvl w:val="5"/>
    </w:pPr>
    <w:rPr>
      <w:rFonts w:asciiTheme="majorHAnsi" w:eastAsiaTheme="majorEastAsia" w:hAnsiTheme="majorHAnsi" w:cstheme="majorBidi"/>
      <w:color w:val="A0031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495"/>
    <w:rPr>
      <w:rFonts w:ascii="Arial" w:eastAsiaTheme="majorEastAsia" w:hAnsi="Arial" w:cs="Arial"/>
      <w:b/>
      <w:caps/>
      <w:color w:val="323332"/>
      <w:sz w:val="32"/>
      <w:szCs w:val="30"/>
    </w:rPr>
  </w:style>
  <w:style w:type="character" w:customStyle="1" w:styleId="Heading2Char">
    <w:name w:val="Heading 2 Char"/>
    <w:basedOn w:val="DefaultParagraphFont"/>
    <w:link w:val="Heading2"/>
    <w:uiPriority w:val="9"/>
    <w:rsid w:val="005A2249"/>
    <w:rPr>
      <w:rFonts w:ascii="Arial" w:eastAsiaTheme="majorEastAsia" w:hAnsi="Arial" w:cs="Arial"/>
      <w:caps/>
      <w:color w:val="FB4F60" w:themeColor="accent1"/>
      <w:szCs w:val="25"/>
    </w:rPr>
  </w:style>
  <w:style w:type="paragraph" w:styleId="Header">
    <w:name w:val="header"/>
    <w:basedOn w:val="Normal"/>
    <w:link w:val="HeaderChar"/>
    <w:uiPriority w:val="99"/>
    <w:unhideWhenUsed/>
    <w:rsid w:val="00BB3188"/>
    <w:pPr>
      <w:tabs>
        <w:tab w:val="center" w:pos="4680"/>
        <w:tab w:val="right" w:pos="9360"/>
      </w:tabs>
    </w:pPr>
  </w:style>
  <w:style w:type="character" w:customStyle="1" w:styleId="HeaderChar">
    <w:name w:val="Header Char"/>
    <w:basedOn w:val="DefaultParagraphFont"/>
    <w:link w:val="Header"/>
    <w:uiPriority w:val="99"/>
    <w:rsid w:val="00BB3188"/>
    <w:rPr>
      <w:sz w:val="22"/>
      <w:szCs w:val="22"/>
    </w:rPr>
  </w:style>
  <w:style w:type="paragraph" w:styleId="Footer">
    <w:name w:val="footer"/>
    <w:basedOn w:val="Normal"/>
    <w:link w:val="FooterChar"/>
    <w:uiPriority w:val="99"/>
    <w:unhideWhenUsed/>
    <w:rsid w:val="00BB3188"/>
    <w:pPr>
      <w:tabs>
        <w:tab w:val="center" w:pos="4680"/>
        <w:tab w:val="right" w:pos="9360"/>
      </w:tabs>
    </w:pPr>
  </w:style>
  <w:style w:type="character" w:customStyle="1" w:styleId="FooterChar">
    <w:name w:val="Footer Char"/>
    <w:basedOn w:val="DefaultParagraphFont"/>
    <w:link w:val="Footer"/>
    <w:uiPriority w:val="99"/>
    <w:rsid w:val="00BB3188"/>
    <w:rPr>
      <w:sz w:val="22"/>
      <w:szCs w:val="22"/>
    </w:rPr>
  </w:style>
  <w:style w:type="character" w:styleId="PageNumber">
    <w:name w:val="page number"/>
    <w:basedOn w:val="DefaultParagraphFont"/>
    <w:uiPriority w:val="99"/>
    <w:semiHidden/>
    <w:unhideWhenUsed/>
    <w:rsid w:val="00BB3188"/>
  </w:style>
  <w:style w:type="paragraph" w:styleId="ListParagraph">
    <w:name w:val="List Paragraph"/>
    <w:basedOn w:val="Normal"/>
    <w:uiPriority w:val="34"/>
    <w:qFormat/>
    <w:rsid w:val="00BB3188"/>
    <w:pPr>
      <w:spacing w:after="200"/>
      <w:ind w:left="720"/>
      <w:contextualSpacing/>
    </w:pPr>
  </w:style>
  <w:style w:type="paragraph" w:styleId="Title">
    <w:name w:val="Title"/>
    <w:basedOn w:val="Normal"/>
    <w:next w:val="Normal"/>
    <w:link w:val="TitleChar"/>
    <w:uiPriority w:val="10"/>
    <w:qFormat/>
    <w:rsid w:val="00266495"/>
    <w:pPr>
      <w:framePr w:hSpace="180" w:wrap="around" w:vAnchor="text" w:hAnchor="margin" w:xAlign="right" w:y="3430"/>
      <w:spacing w:after="0" w:line="204" w:lineRule="auto"/>
      <w:contextualSpacing/>
    </w:pPr>
    <w:rPr>
      <w:rFonts w:eastAsiaTheme="majorEastAsia"/>
      <w:b/>
      <w:color w:val="FEFFFF" w:themeColor="background1"/>
      <w:spacing w:val="-10"/>
      <w:kern w:val="28"/>
      <w:sz w:val="80"/>
      <w:szCs w:val="80"/>
    </w:rPr>
  </w:style>
  <w:style w:type="character" w:customStyle="1" w:styleId="TitleChar">
    <w:name w:val="Title Char"/>
    <w:basedOn w:val="DefaultParagraphFont"/>
    <w:link w:val="Title"/>
    <w:uiPriority w:val="10"/>
    <w:rsid w:val="00266495"/>
    <w:rPr>
      <w:rFonts w:ascii="Arial" w:eastAsiaTheme="majorEastAsia" w:hAnsi="Arial" w:cs="Arial"/>
      <w:b/>
      <w:color w:val="FEFFFF" w:themeColor="background1"/>
      <w:spacing w:val="-10"/>
      <w:kern w:val="28"/>
      <w:sz w:val="80"/>
      <w:szCs w:val="80"/>
    </w:rPr>
  </w:style>
  <w:style w:type="table" w:styleId="TableGrid">
    <w:name w:val="Table Grid"/>
    <w:basedOn w:val="TableNormal"/>
    <w:uiPriority w:val="39"/>
    <w:rsid w:val="00B44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next w:val="Normal"/>
    <w:link w:val="SubtitleChar"/>
    <w:uiPriority w:val="11"/>
    <w:qFormat/>
    <w:rsid w:val="00266495"/>
    <w:pPr>
      <w:framePr w:hSpace="180" w:wrap="around" w:vAnchor="text" w:hAnchor="page" w:x="2292" w:y="4169"/>
      <w:numPr>
        <w:ilvl w:val="1"/>
      </w:numPr>
      <w:spacing w:line="204" w:lineRule="auto"/>
      <w:contextualSpacing/>
    </w:pPr>
    <w:rPr>
      <w:rFonts w:ascii="Arial" w:eastAsiaTheme="minorEastAsia" w:hAnsi="Arial"/>
      <w:color w:val="FEFFFF" w:themeColor="background1"/>
      <w:spacing w:val="15"/>
      <w:sz w:val="40"/>
      <w:szCs w:val="22"/>
    </w:rPr>
  </w:style>
  <w:style w:type="character" w:customStyle="1" w:styleId="SubtitleChar">
    <w:name w:val="Subtitle Char"/>
    <w:basedOn w:val="DefaultParagraphFont"/>
    <w:link w:val="Subtitle"/>
    <w:uiPriority w:val="11"/>
    <w:rsid w:val="00266495"/>
    <w:rPr>
      <w:rFonts w:ascii="Arial" w:eastAsiaTheme="minorEastAsia" w:hAnsi="Arial"/>
      <w:color w:val="FEFFFF" w:themeColor="background1"/>
      <w:spacing w:val="15"/>
      <w:sz w:val="40"/>
      <w:szCs w:val="22"/>
    </w:rPr>
  </w:style>
  <w:style w:type="paragraph" w:customStyle="1" w:styleId="HeaderCaps">
    <w:name w:val="Header (Caps)"/>
    <w:basedOn w:val="Normal"/>
    <w:qFormat/>
    <w:rsid w:val="002B1E0E"/>
    <w:rPr>
      <w:caps/>
      <w:color w:val="707070" w:themeColor="background2" w:themeShade="BF"/>
      <w:sz w:val="18"/>
      <w:szCs w:val="18"/>
    </w:rPr>
  </w:style>
  <w:style w:type="character" w:customStyle="1" w:styleId="Heading3Char">
    <w:name w:val="Heading 3 Char"/>
    <w:basedOn w:val="DefaultParagraphFont"/>
    <w:link w:val="Heading3"/>
    <w:uiPriority w:val="9"/>
    <w:rsid w:val="00B3625E"/>
    <w:rPr>
      <w:rFonts w:asciiTheme="majorHAnsi" w:eastAsiaTheme="majorEastAsia" w:hAnsiTheme="majorHAnsi" w:cstheme="majorBidi"/>
      <w:b/>
      <w:color w:val="969696" w:themeColor="background2"/>
    </w:rPr>
  </w:style>
  <w:style w:type="paragraph" w:customStyle="1" w:styleId="HeaderTopA">
    <w:name w:val="Header (Top) A"/>
    <w:basedOn w:val="HeaderCaps"/>
    <w:qFormat/>
    <w:rsid w:val="00C807E8"/>
    <w:pPr>
      <w:tabs>
        <w:tab w:val="left" w:pos="7020"/>
        <w:tab w:val="left" w:pos="7110"/>
        <w:tab w:val="left" w:pos="7200"/>
      </w:tabs>
    </w:pPr>
    <w:rPr>
      <w:b/>
      <w:noProof/>
      <w:color w:val="323332"/>
      <w:sz w:val="19"/>
      <w:szCs w:val="19"/>
    </w:rPr>
  </w:style>
  <w:style w:type="paragraph" w:customStyle="1" w:styleId="HeaderTopB">
    <w:name w:val="Header (Top) B"/>
    <w:basedOn w:val="HeaderTopA"/>
    <w:qFormat/>
    <w:rsid w:val="00C807E8"/>
    <w:rPr>
      <w:color w:val="969696"/>
      <w:sz w:val="17"/>
      <w:szCs w:val="17"/>
    </w:rPr>
  </w:style>
  <w:style w:type="character" w:customStyle="1" w:styleId="BOLD">
    <w:name w:val="BOLD"/>
    <w:basedOn w:val="DefaultParagraphFont"/>
    <w:uiPriority w:val="1"/>
    <w:qFormat/>
    <w:rsid w:val="00B3625E"/>
    <w:rPr>
      <w:b/>
      <w:i/>
      <w:color w:val="FB4F60" w:themeColor="accent1"/>
    </w:rPr>
  </w:style>
  <w:style w:type="character" w:customStyle="1" w:styleId="Heading4Char">
    <w:name w:val="Heading 4 Char"/>
    <w:basedOn w:val="DefaultParagraphFont"/>
    <w:link w:val="Heading4"/>
    <w:uiPriority w:val="9"/>
    <w:rsid w:val="00B3625E"/>
    <w:rPr>
      <w:rFonts w:asciiTheme="majorHAnsi" w:eastAsiaTheme="majorEastAsia" w:hAnsiTheme="majorHAnsi" w:cstheme="majorBidi"/>
      <w:iCs/>
      <w:color w:val="FB4F60" w:themeColor="accent1"/>
      <w:szCs w:val="22"/>
    </w:rPr>
  </w:style>
  <w:style w:type="paragraph" w:customStyle="1" w:styleId="Heading2Alt">
    <w:name w:val="Heading 2 (Alt)"/>
    <w:basedOn w:val="Heading2"/>
    <w:qFormat/>
    <w:rsid w:val="005A2249"/>
    <w:rPr>
      <w:color w:val="323332" w:themeColor="text1"/>
    </w:rPr>
  </w:style>
  <w:style w:type="paragraph" w:styleId="TOCHeading">
    <w:name w:val="TOC Heading"/>
    <w:basedOn w:val="Heading1"/>
    <w:next w:val="Normal"/>
    <w:uiPriority w:val="39"/>
    <w:unhideWhenUsed/>
    <w:qFormat/>
    <w:rsid w:val="005B1816"/>
    <w:pPr>
      <w:autoSpaceDE/>
      <w:autoSpaceDN/>
      <w:adjustRightInd/>
      <w:spacing w:before="240" w:after="0" w:line="259" w:lineRule="auto"/>
      <w:outlineLvl w:val="9"/>
    </w:pPr>
    <w:rPr>
      <w:rFonts w:asciiTheme="majorHAnsi" w:hAnsiTheme="majorHAnsi" w:cstheme="majorBidi"/>
      <w:b w:val="0"/>
      <w:caps w:val="0"/>
      <w:color w:val="F1051C" w:themeColor="accent1" w:themeShade="BF"/>
      <w:szCs w:val="32"/>
      <w:lang w:val="en-US"/>
    </w:rPr>
  </w:style>
  <w:style w:type="paragraph" w:styleId="TOC1">
    <w:name w:val="toc 1"/>
    <w:basedOn w:val="Normal"/>
    <w:next w:val="Normal"/>
    <w:autoRedefine/>
    <w:uiPriority w:val="39"/>
    <w:unhideWhenUsed/>
    <w:rsid w:val="005B1816"/>
    <w:pPr>
      <w:spacing w:after="100"/>
    </w:pPr>
  </w:style>
  <w:style w:type="paragraph" w:styleId="TOC2">
    <w:name w:val="toc 2"/>
    <w:basedOn w:val="Normal"/>
    <w:next w:val="Normal"/>
    <w:autoRedefine/>
    <w:uiPriority w:val="39"/>
    <w:unhideWhenUsed/>
    <w:rsid w:val="005B1816"/>
    <w:pPr>
      <w:spacing w:after="100"/>
      <w:ind w:left="220"/>
    </w:pPr>
  </w:style>
  <w:style w:type="paragraph" w:styleId="TOC3">
    <w:name w:val="toc 3"/>
    <w:basedOn w:val="Normal"/>
    <w:next w:val="Normal"/>
    <w:autoRedefine/>
    <w:uiPriority w:val="39"/>
    <w:unhideWhenUsed/>
    <w:rsid w:val="005B1816"/>
    <w:pPr>
      <w:spacing w:after="100"/>
      <w:ind w:left="440"/>
    </w:pPr>
  </w:style>
  <w:style w:type="character" w:styleId="Hyperlink">
    <w:name w:val="Hyperlink"/>
    <w:basedOn w:val="DefaultParagraphFont"/>
    <w:uiPriority w:val="99"/>
    <w:unhideWhenUsed/>
    <w:qFormat/>
    <w:rsid w:val="005B1816"/>
    <w:rPr>
      <w:color w:val="FEFFFF" w:themeColor="hyperlink"/>
      <w:u w:val="single"/>
    </w:rPr>
  </w:style>
  <w:style w:type="table" w:styleId="GridTable5Dark-Accent2">
    <w:name w:val="Grid Table 5 Dark Accent 2"/>
    <w:basedOn w:val="TableNormal"/>
    <w:uiPriority w:val="50"/>
    <w:rsid w:val="00AA52E8"/>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FDE4EC" w:themeFill="accent2"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F67AA6" w:themeFill="accent2"/>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F67AA6" w:themeFill="accent2"/>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F67AA6" w:themeFill="accent2"/>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F67AA6" w:themeFill="accent2"/>
      </w:tcPr>
    </w:tblStylePr>
    <w:tblStylePr w:type="band1Vert">
      <w:tblPr/>
      <w:tcPr>
        <w:shd w:val="clear" w:color="auto" w:fill="FBC9DB" w:themeFill="accent2" w:themeFillTint="66"/>
      </w:tcPr>
    </w:tblStylePr>
    <w:tblStylePr w:type="band1Horz">
      <w:tblPr/>
      <w:tcPr>
        <w:shd w:val="clear" w:color="auto" w:fill="FBC9DB" w:themeFill="accent2" w:themeFillTint="66"/>
      </w:tcPr>
    </w:tblStylePr>
  </w:style>
  <w:style w:type="table" w:styleId="GridTable1Light-Accent2">
    <w:name w:val="Grid Table 1 Light Accent 2"/>
    <w:basedOn w:val="TableNormal"/>
    <w:uiPriority w:val="46"/>
    <w:rsid w:val="00AA52E8"/>
    <w:tblPr>
      <w:tblStyleRowBandSize w:val="1"/>
      <w:tblStyleColBandSize w:val="1"/>
      <w:tblBorders>
        <w:top w:val="single" w:sz="4" w:space="0" w:color="FBC9DB" w:themeColor="accent2" w:themeTint="66"/>
        <w:left w:val="single" w:sz="4" w:space="0" w:color="FBC9DB" w:themeColor="accent2" w:themeTint="66"/>
        <w:bottom w:val="single" w:sz="4" w:space="0" w:color="FBC9DB" w:themeColor="accent2" w:themeTint="66"/>
        <w:right w:val="single" w:sz="4" w:space="0" w:color="FBC9DB" w:themeColor="accent2" w:themeTint="66"/>
        <w:insideH w:val="single" w:sz="4" w:space="0" w:color="FBC9DB" w:themeColor="accent2" w:themeTint="66"/>
        <w:insideV w:val="single" w:sz="4" w:space="0" w:color="FBC9DB" w:themeColor="accent2" w:themeTint="66"/>
      </w:tblBorders>
    </w:tblPr>
    <w:tblStylePr w:type="firstRow">
      <w:rPr>
        <w:b/>
        <w:bCs/>
      </w:rPr>
      <w:tblPr/>
      <w:tcPr>
        <w:tcBorders>
          <w:bottom w:val="single" w:sz="12" w:space="0" w:color="F9AFC9" w:themeColor="accent2" w:themeTint="99"/>
        </w:tcBorders>
      </w:tcPr>
    </w:tblStylePr>
    <w:tblStylePr w:type="lastRow">
      <w:rPr>
        <w:b/>
        <w:bCs/>
      </w:rPr>
      <w:tblPr/>
      <w:tcPr>
        <w:tcBorders>
          <w:top w:val="double" w:sz="2" w:space="0" w:color="F9AFC9" w:themeColor="accent2"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50356E"/>
    <w:rPr>
      <w:sz w:val="16"/>
      <w:szCs w:val="16"/>
    </w:rPr>
  </w:style>
  <w:style w:type="paragraph" w:styleId="CommentText">
    <w:name w:val="annotation text"/>
    <w:basedOn w:val="Normal"/>
    <w:link w:val="CommentTextChar"/>
    <w:uiPriority w:val="99"/>
    <w:semiHidden/>
    <w:unhideWhenUsed/>
    <w:rsid w:val="0050356E"/>
    <w:pPr>
      <w:spacing w:line="240" w:lineRule="auto"/>
    </w:pPr>
    <w:rPr>
      <w:sz w:val="20"/>
      <w:szCs w:val="20"/>
    </w:rPr>
  </w:style>
  <w:style w:type="character" w:customStyle="1" w:styleId="CommentTextChar">
    <w:name w:val="Comment Text Char"/>
    <w:basedOn w:val="DefaultParagraphFont"/>
    <w:link w:val="CommentText"/>
    <w:uiPriority w:val="99"/>
    <w:semiHidden/>
    <w:rsid w:val="0050356E"/>
    <w:rPr>
      <w:rFonts w:ascii="Arial" w:hAnsi="Arial" w:cs="Arial"/>
      <w:color w:val="323332"/>
      <w:sz w:val="20"/>
      <w:szCs w:val="20"/>
    </w:rPr>
  </w:style>
  <w:style w:type="paragraph" w:styleId="CommentSubject">
    <w:name w:val="annotation subject"/>
    <w:basedOn w:val="CommentText"/>
    <w:next w:val="CommentText"/>
    <w:link w:val="CommentSubjectChar"/>
    <w:uiPriority w:val="99"/>
    <w:semiHidden/>
    <w:unhideWhenUsed/>
    <w:rsid w:val="0050356E"/>
    <w:rPr>
      <w:b/>
      <w:bCs/>
    </w:rPr>
  </w:style>
  <w:style w:type="character" w:customStyle="1" w:styleId="CommentSubjectChar">
    <w:name w:val="Comment Subject Char"/>
    <w:basedOn w:val="CommentTextChar"/>
    <w:link w:val="CommentSubject"/>
    <w:uiPriority w:val="99"/>
    <w:semiHidden/>
    <w:rsid w:val="0050356E"/>
    <w:rPr>
      <w:rFonts w:ascii="Arial" w:hAnsi="Arial" w:cs="Arial"/>
      <w:b/>
      <w:bCs/>
      <w:color w:val="323332"/>
      <w:sz w:val="20"/>
      <w:szCs w:val="20"/>
    </w:rPr>
  </w:style>
  <w:style w:type="paragraph" w:styleId="BalloonText">
    <w:name w:val="Balloon Text"/>
    <w:basedOn w:val="Normal"/>
    <w:link w:val="BalloonTextChar"/>
    <w:uiPriority w:val="99"/>
    <w:semiHidden/>
    <w:unhideWhenUsed/>
    <w:rsid w:val="005035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6E"/>
    <w:rPr>
      <w:rFonts w:ascii="Segoe UI" w:hAnsi="Segoe UI" w:cs="Segoe UI"/>
      <w:color w:val="323332"/>
      <w:sz w:val="18"/>
      <w:szCs w:val="18"/>
    </w:rPr>
  </w:style>
  <w:style w:type="table" w:styleId="GridTable5Dark-Accent1">
    <w:name w:val="Grid Table 5 Dark Accent 1"/>
    <w:basedOn w:val="TableNormal"/>
    <w:uiPriority w:val="50"/>
    <w:rsid w:val="008E5830"/>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FEDBDF" w:themeFill="accent1"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FB4F60" w:themeFill="accent1"/>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FB4F60" w:themeFill="accent1"/>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FB4F60" w:themeFill="accent1"/>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FB4F60" w:themeFill="accent1"/>
      </w:tcPr>
    </w:tblStylePr>
    <w:tblStylePr w:type="band1Vert">
      <w:tblPr/>
      <w:tcPr>
        <w:shd w:val="clear" w:color="auto" w:fill="FDB8BF" w:themeFill="accent1" w:themeFillTint="66"/>
      </w:tcPr>
    </w:tblStylePr>
    <w:tblStylePr w:type="band1Horz">
      <w:tblPr/>
      <w:tcPr>
        <w:shd w:val="clear" w:color="auto" w:fill="FDB8BF" w:themeFill="accent1" w:themeFillTint="66"/>
      </w:tcPr>
    </w:tblStylePr>
  </w:style>
  <w:style w:type="table" w:styleId="GridTable6Colorful-Accent2">
    <w:name w:val="Grid Table 6 Colorful Accent 2"/>
    <w:basedOn w:val="TableNormal"/>
    <w:uiPriority w:val="51"/>
    <w:rsid w:val="008E5830"/>
    <w:rPr>
      <w:color w:val="F0236B" w:themeColor="accent2" w:themeShade="BF"/>
    </w:rPr>
    <w:tblPr>
      <w:tblStyleRowBandSize w:val="1"/>
      <w:tblStyleColBandSize w:val="1"/>
      <w:tblBorders>
        <w:top w:val="single" w:sz="4" w:space="0" w:color="F9AFC9" w:themeColor="accent2" w:themeTint="99"/>
        <w:left w:val="single" w:sz="4" w:space="0" w:color="F9AFC9" w:themeColor="accent2" w:themeTint="99"/>
        <w:bottom w:val="single" w:sz="4" w:space="0" w:color="F9AFC9" w:themeColor="accent2" w:themeTint="99"/>
        <w:right w:val="single" w:sz="4" w:space="0" w:color="F9AFC9" w:themeColor="accent2" w:themeTint="99"/>
        <w:insideH w:val="single" w:sz="4" w:space="0" w:color="F9AFC9" w:themeColor="accent2" w:themeTint="99"/>
        <w:insideV w:val="single" w:sz="4" w:space="0" w:color="F9AFC9" w:themeColor="accent2" w:themeTint="99"/>
      </w:tblBorders>
    </w:tblPr>
    <w:tblStylePr w:type="firstRow">
      <w:rPr>
        <w:b/>
        <w:bCs/>
      </w:rPr>
      <w:tblPr/>
      <w:tcPr>
        <w:tcBorders>
          <w:bottom w:val="single" w:sz="12" w:space="0" w:color="F9AFC9" w:themeColor="accent2" w:themeTint="99"/>
        </w:tcBorders>
      </w:tcPr>
    </w:tblStylePr>
    <w:tblStylePr w:type="lastRow">
      <w:rPr>
        <w:b/>
        <w:bCs/>
      </w:rPr>
      <w:tblPr/>
      <w:tcPr>
        <w:tcBorders>
          <w:top w:val="double" w:sz="4" w:space="0" w:color="F9AFC9" w:themeColor="accent2" w:themeTint="99"/>
        </w:tcBorders>
      </w:tcPr>
    </w:tblStylePr>
    <w:tblStylePr w:type="firstCol">
      <w:rPr>
        <w:b/>
        <w:bCs/>
      </w:rPr>
    </w:tblStylePr>
    <w:tblStylePr w:type="lastCol">
      <w:rPr>
        <w:b/>
        <w:bCs/>
      </w:rPr>
    </w:tblStylePr>
    <w:tblStylePr w:type="band1Vert">
      <w:tblPr/>
      <w:tcPr>
        <w:shd w:val="clear" w:color="auto" w:fill="FDE4EC" w:themeFill="accent2" w:themeFillTint="33"/>
      </w:tcPr>
    </w:tblStylePr>
    <w:tblStylePr w:type="band1Horz">
      <w:tblPr/>
      <w:tcPr>
        <w:shd w:val="clear" w:color="auto" w:fill="FDE4EC" w:themeFill="accent2" w:themeFillTint="33"/>
      </w:tcPr>
    </w:tblStylePr>
  </w:style>
  <w:style w:type="table" w:styleId="GridTable3-Accent2">
    <w:name w:val="Grid Table 3 Accent 2"/>
    <w:basedOn w:val="TableNormal"/>
    <w:uiPriority w:val="48"/>
    <w:rsid w:val="00802905"/>
    <w:tblPr>
      <w:tblStyleRowBandSize w:val="1"/>
      <w:tblStyleColBandSize w:val="1"/>
      <w:tblBorders>
        <w:top w:val="single" w:sz="4" w:space="0" w:color="F9AFC9" w:themeColor="accent2" w:themeTint="99"/>
        <w:left w:val="single" w:sz="4" w:space="0" w:color="F9AFC9" w:themeColor="accent2" w:themeTint="99"/>
        <w:bottom w:val="single" w:sz="4" w:space="0" w:color="F9AFC9" w:themeColor="accent2" w:themeTint="99"/>
        <w:right w:val="single" w:sz="4" w:space="0" w:color="F9AFC9" w:themeColor="accent2" w:themeTint="99"/>
        <w:insideH w:val="single" w:sz="4" w:space="0" w:color="F9AFC9" w:themeColor="accent2" w:themeTint="99"/>
        <w:insideV w:val="single" w:sz="4" w:space="0" w:color="F9AFC9" w:themeColor="accent2" w:themeTint="99"/>
      </w:tblBorders>
    </w:tblPr>
    <w:tblStylePr w:type="firstRow">
      <w:rPr>
        <w:b/>
        <w:bCs/>
      </w:rPr>
      <w:tblPr/>
      <w:tcPr>
        <w:tcBorders>
          <w:top w:val="nil"/>
          <w:left w:val="nil"/>
          <w:right w:val="nil"/>
          <w:insideH w:val="nil"/>
          <w:insideV w:val="nil"/>
        </w:tcBorders>
        <w:shd w:val="clear" w:color="auto" w:fill="FEFFFF" w:themeFill="background1"/>
      </w:tcPr>
    </w:tblStylePr>
    <w:tblStylePr w:type="lastRow">
      <w:rPr>
        <w:b/>
        <w:bCs/>
      </w:rPr>
      <w:tblPr/>
      <w:tcPr>
        <w:tcBorders>
          <w:left w:val="nil"/>
          <w:bottom w:val="nil"/>
          <w:right w:val="nil"/>
          <w:insideH w:val="nil"/>
          <w:insideV w:val="nil"/>
        </w:tcBorders>
        <w:shd w:val="clear" w:color="auto" w:fill="FEFFFF" w:themeFill="background1"/>
      </w:tcPr>
    </w:tblStylePr>
    <w:tblStylePr w:type="firstCol">
      <w:pPr>
        <w:jc w:val="right"/>
      </w:pPr>
      <w:rPr>
        <w:i/>
        <w:iCs/>
      </w:rPr>
      <w:tblPr/>
      <w:tcPr>
        <w:tcBorders>
          <w:top w:val="nil"/>
          <w:left w:val="nil"/>
          <w:bottom w:val="nil"/>
          <w:insideH w:val="nil"/>
          <w:insideV w:val="nil"/>
        </w:tcBorders>
        <w:shd w:val="clear" w:color="auto" w:fill="FEFFFF" w:themeFill="background1"/>
      </w:tcPr>
    </w:tblStylePr>
    <w:tblStylePr w:type="lastCol">
      <w:rPr>
        <w:i/>
        <w:iCs/>
      </w:rPr>
      <w:tblPr/>
      <w:tcPr>
        <w:tcBorders>
          <w:top w:val="nil"/>
          <w:bottom w:val="nil"/>
          <w:right w:val="nil"/>
          <w:insideH w:val="nil"/>
          <w:insideV w:val="nil"/>
        </w:tcBorders>
        <w:shd w:val="clear" w:color="auto" w:fill="FEFFFF" w:themeFill="background1"/>
      </w:tcPr>
    </w:tblStylePr>
    <w:tblStylePr w:type="band1Vert">
      <w:tblPr/>
      <w:tcPr>
        <w:shd w:val="clear" w:color="auto" w:fill="FDE4EC" w:themeFill="accent2" w:themeFillTint="33"/>
      </w:tcPr>
    </w:tblStylePr>
    <w:tblStylePr w:type="band1Horz">
      <w:tblPr/>
      <w:tcPr>
        <w:shd w:val="clear" w:color="auto" w:fill="FDE4EC" w:themeFill="accent2" w:themeFillTint="33"/>
      </w:tcPr>
    </w:tblStylePr>
    <w:tblStylePr w:type="neCell">
      <w:tblPr/>
      <w:tcPr>
        <w:tcBorders>
          <w:bottom w:val="single" w:sz="4" w:space="0" w:color="F9AFC9" w:themeColor="accent2" w:themeTint="99"/>
        </w:tcBorders>
      </w:tcPr>
    </w:tblStylePr>
    <w:tblStylePr w:type="nwCell">
      <w:tblPr/>
      <w:tcPr>
        <w:tcBorders>
          <w:bottom w:val="single" w:sz="4" w:space="0" w:color="F9AFC9" w:themeColor="accent2" w:themeTint="99"/>
        </w:tcBorders>
      </w:tcPr>
    </w:tblStylePr>
    <w:tblStylePr w:type="seCell">
      <w:tblPr/>
      <w:tcPr>
        <w:tcBorders>
          <w:top w:val="single" w:sz="4" w:space="0" w:color="F9AFC9" w:themeColor="accent2" w:themeTint="99"/>
        </w:tcBorders>
      </w:tcPr>
    </w:tblStylePr>
    <w:tblStylePr w:type="swCell">
      <w:tblPr/>
      <w:tcPr>
        <w:tcBorders>
          <w:top w:val="single" w:sz="4" w:space="0" w:color="F9AFC9" w:themeColor="accent2" w:themeTint="99"/>
        </w:tcBorders>
      </w:tcPr>
    </w:tblStylePr>
  </w:style>
  <w:style w:type="character" w:styleId="FollowedHyperlink">
    <w:name w:val="FollowedHyperlink"/>
    <w:basedOn w:val="DefaultParagraphFont"/>
    <w:uiPriority w:val="99"/>
    <w:semiHidden/>
    <w:unhideWhenUsed/>
    <w:rsid w:val="00560118"/>
    <w:rPr>
      <w:color w:val="FEFFFF" w:themeColor="followedHyperlink"/>
      <w:u w:val="single"/>
    </w:rPr>
  </w:style>
  <w:style w:type="paragraph" w:customStyle="1" w:styleId="paragraph">
    <w:name w:val="paragraph"/>
    <w:basedOn w:val="Normal"/>
    <w:rsid w:val="00B445E1"/>
    <w:pPr>
      <w:autoSpaceDE/>
      <w:autoSpaceDN/>
      <w:adjustRightInd/>
      <w:spacing w:before="100" w:beforeAutospacing="1" w:after="100" w:afterAutospacing="1" w:line="240" w:lineRule="auto"/>
    </w:pPr>
    <w:rPr>
      <w:rFonts w:ascii="Times New Roman" w:eastAsia="Times New Roman" w:hAnsi="Times New Roman" w:cs="Times New Roman"/>
      <w:color w:val="auto"/>
      <w:sz w:val="24"/>
      <w:szCs w:val="24"/>
      <w:lang w:eastAsia="en-CA"/>
    </w:rPr>
  </w:style>
  <w:style w:type="character" w:customStyle="1" w:styleId="eop">
    <w:name w:val="eop"/>
    <w:basedOn w:val="DefaultParagraphFont"/>
    <w:rsid w:val="00B445E1"/>
  </w:style>
  <w:style w:type="character" w:customStyle="1" w:styleId="normaltextrun">
    <w:name w:val="normaltextrun"/>
    <w:basedOn w:val="DefaultParagraphFont"/>
    <w:rsid w:val="00B445E1"/>
  </w:style>
  <w:style w:type="character" w:customStyle="1" w:styleId="Heading5Char">
    <w:name w:val="Heading 5 Char"/>
    <w:basedOn w:val="DefaultParagraphFont"/>
    <w:link w:val="Heading5"/>
    <w:uiPriority w:val="9"/>
    <w:rsid w:val="00464A63"/>
    <w:rPr>
      <w:rFonts w:asciiTheme="majorHAnsi" w:eastAsiaTheme="majorEastAsia" w:hAnsiTheme="majorHAnsi" w:cstheme="majorBidi"/>
      <w:color w:val="F1051C" w:themeColor="accent1" w:themeShade="BF"/>
      <w:sz w:val="22"/>
      <w:szCs w:val="22"/>
    </w:rPr>
  </w:style>
  <w:style w:type="paragraph" w:customStyle="1" w:styleId="FollowedHyperlink0">
    <w:name w:val="Followed Hyperlink"/>
    <w:basedOn w:val="Normal"/>
    <w:link w:val="FollowedHyperlinkChar"/>
    <w:qFormat/>
    <w:rsid w:val="00CA73DC"/>
    <w:rPr>
      <w:color w:val="AC0B44" w:themeColor="accent2" w:themeShade="80"/>
    </w:rPr>
  </w:style>
  <w:style w:type="character" w:customStyle="1" w:styleId="FollowedHyperlinkChar">
    <w:name w:val="Followed Hyperlink Char"/>
    <w:basedOn w:val="DefaultParagraphFont"/>
    <w:link w:val="FollowedHyperlink0"/>
    <w:rsid w:val="00CA73DC"/>
    <w:rPr>
      <w:rFonts w:ascii="Arial" w:hAnsi="Arial" w:cs="Arial"/>
      <w:color w:val="AC0B44" w:themeColor="accent2" w:themeShade="80"/>
      <w:sz w:val="22"/>
      <w:szCs w:val="22"/>
    </w:rPr>
  </w:style>
  <w:style w:type="character" w:customStyle="1" w:styleId="Heading6Char">
    <w:name w:val="Heading 6 Char"/>
    <w:basedOn w:val="DefaultParagraphFont"/>
    <w:link w:val="Heading6"/>
    <w:uiPriority w:val="9"/>
    <w:rsid w:val="00A82444"/>
    <w:rPr>
      <w:rFonts w:asciiTheme="majorHAnsi" w:eastAsiaTheme="majorEastAsia" w:hAnsiTheme="majorHAnsi" w:cstheme="majorBidi"/>
      <w:color w:val="A00313" w:themeColor="accent1" w:themeShade="7F"/>
      <w:sz w:val="22"/>
      <w:szCs w:val="22"/>
    </w:rPr>
  </w:style>
  <w:style w:type="character" w:customStyle="1" w:styleId="findhit">
    <w:name w:val="findhit"/>
    <w:basedOn w:val="DefaultParagraphFont"/>
    <w:rsid w:val="00A82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7396">
      <w:bodyDiv w:val="1"/>
      <w:marLeft w:val="0"/>
      <w:marRight w:val="0"/>
      <w:marTop w:val="0"/>
      <w:marBottom w:val="0"/>
      <w:divBdr>
        <w:top w:val="none" w:sz="0" w:space="0" w:color="auto"/>
        <w:left w:val="none" w:sz="0" w:space="0" w:color="auto"/>
        <w:bottom w:val="none" w:sz="0" w:space="0" w:color="auto"/>
        <w:right w:val="none" w:sz="0" w:space="0" w:color="auto"/>
      </w:divBdr>
    </w:div>
    <w:div w:id="118887926">
      <w:bodyDiv w:val="1"/>
      <w:marLeft w:val="0"/>
      <w:marRight w:val="0"/>
      <w:marTop w:val="0"/>
      <w:marBottom w:val="0"/>
      <w:divBdr>
        <w:top w:val="none" w:sz="0" w:space="0" w:color="auto"/>
        <w:left w:val="none" w:sz="0" w:space="0" w:color="auto"/>
        <w:bottom w:val="none" w:sz="0" w:space="0" w:color="auto"/>
        <w:right w:val="none" w:sz="0" w:space="0" w:color="auto"/>
      </w:divBdr>
    </w:div>
    <w:div w:id="654382761">
      <w:bodyDiv w:val="1"/>
      <w:marLeft w:val="0"/>
      <w:marRight w:val="0"/>
      <w:marTop w:val="0"/>
      <w:marBottom w:val="0"/>
      <w:divBdr>
        <w:top w:val="none" w:sz="0" w:space="0" w:color="auto"/>
        <w:left w:val="none" w:sz="0" w:space="0" w:color="auto"/>
        <w:bottom w:val="none" w:sz="0" w:space="0" w:color="auto"/>
        <w:right w:val="none" w:sz="0" w:space="0" w:color="auto"/>
      </w:divBdr>
    </w:div>
    <w:div w:id="817459620">
      <w:bodyDiv w:val="1"/>
      <w:marLeft w:val="0"/>
      <w:marRight w:val="0"/>
      <w:marTop w:val="0"/>
      <w:marBottom w:val="0"/>
      <w:divBdr>
        <w:top w:val="none" w:sz="0" w:space="0" w:color="auto"/>
        <w:left w:val="none" w:sz="0" w:space="0" w:color="auto"/>
        <w:bottom w:val="none" w:sz="0" w:space="0" w:color="auto"/>
        <w:right w:val="none" w:sz="0" w:space="0" w:color="auto"/>
      </w:divBdr>
    </w:div>
    <w:div w:id="1193349042">
      <w:bodyDiv w:val="1"/>
      <w:marLeft w:val="0"/>
      <w:marRight w:val="0"/>
      <w:marTop w:val="0"/>
      <w:marBottom w:val="0"/>
      <w:divBdr>
        <w:top w:val="none" w:sz="0" w:space="0" w:color="auto"/>
        <w:left w:val="none" w:sz="0" w:space="0" w:color="auto"/>
        <w:bottom w:val="none" w:sz="0" w:space="0" w:color="auto"/>
        <w:right w:val="none" w:sz="0" w:space="0" w:color="auto"/>
      </w:divBdr>
    </w:div>
    <w:div w:id="1228765430">
      <w:bodyDiv w:val="1"/>
      <w:marLeft w:val="0"/>
      <w:marRight w:val="0"/>
      <w:marTop w:val="0"/>
      <w:marBottom w:val="0"/>
      <w:divBdr>
        <w:top w:val="none" w:sz="0" w:space="0" w:color="auto"/>
        <w:left w:val="none" w:sz="0" w:space="0" w:color="auto"/>
        <w:bottom w:val="none" w:sz="0" w:space="0" w:color="auto"/>
        <w:right w:val="none" w:sz="0" w:space="0" w:color="auto"/>
      </w:divBdr>
    </w:div>
    <w:div w:id="1344629524">
      <w:bodyDiv w:val="1"/>
      <w:marLeft w:val="0"/>
      <w:marRight w:val="0"/>
      <w:marTop w:val="0"/>
      <w:marBottom w:val="0"/>
      <w:divBdr>
        <w:top w:val="none" w:sz="0" w:space="0" w:color="auto"/>
        <w:left w:val="none" w:sz="0" w:space="0" w:color="auto"/>
        <w:bottom w:val="none" w:sz="0" w:space="0" w:color="auto"/>
        <w:right w:val="none" w:sz="0" w:space="0" w:color="auto"/>
      </w:divBdr>
    </w:div>
    <w:div w:id="1545411803">
      <w:bodyDiv w:val="1"/>
      <w:marLeft w:val="0"/>
      <w:marRight w:val="0"/>
      <w:marTop w:val="0"/>
      <w:marBottom w:val="0"/>
      <w:divBdr>
        <w:top w:val="none" w:sz="0" w:space="0" w:color="auto"/>
        <w:left w:val="none" w:sz="0" w:space="0" w:color="auto"/>
        <w:bottom w:val="none" w:sz="0" w:space="0" w:color="auto"/>
        <w:right w:val="none" w:sz="0" w:space="0" w:color="auto"/>
      </w:divBdr>
      <w:divsChild>
        <w:div w:id="1347100957">
          <w:marLeft w:val="0"/>
          <w:marRight w:val="0"/>
          <w:marTop w:val="0"/>
          <w:marBottom w:val="0"/>
          <w:divBdr>
            <w:top w:val="none" w:sz="0" w:space="0" w:color="auto"/>
            <w:left w:val="none" w:sz="0" w:space="0" w:color="auto"/>
            <w:bottom w:val="none" w:sz="0" w:space="0" w:color="auto"/>
            <w:right w:val="none" w:sz="0" w:space="0" w:color="auto"/>
          </w:divBdr>
        </w:div>
        <w:div w:id="1753117894">
          <w:marLeft w:val="0"/>
          <w:marRight w:val="0"/>
          <w:marTop w:val="0"/>
          <w:marBottom w:val="0"/>
          <w:divBdr>
            <w:top w:val="none" w:sz="0" w:space="0" w:color="auto"/>
            <w:left w:val="none" w:sz="0" w:space="0" w:color="auto"/>
            <w:bottom w:val="none" w:sz="0" w:space="0" w:color="auto"/>
            <w:right w:val="none" w:sz="0" w:space="0" w:color="auto"/>
          </w:divBdr>
        </w:div>
        <w:div w:id="109322393">
          <w:marLeft w:val="0"/>
          <w:marRight w:val="0"/>
          <w:marTop w:val="0"/>
          <w:marBottom w:val="0"/>
          <w:divBdr>
            <w:top w:val="none" w:sz="0" w:space="0" w:color="auto"/>
            <w:left w:val="none" w:sz="0" w:space="0" w:color="auto"/>
            <w:bottom w:val="none" w:sz="0" w:space="0" w:color="auto"/>
            <w:right w:val="none" w:sz="0" w:space="0" w:color="auto"/>
          </w:divBdr>
        </w:div>
        <w:div w:id="1354571933">
          <w:marLeft w:val="0"/>
          <w:marRight w:val="0"/>
          <w:marTop w:val="0"/>
          <w:marBottom w:val="0"/>
          <w:divBdr>
            <w:top w:val="none" w:sz="0" w:space="0" w:color="auto"/>
            <w:left w:val="none" w:sz="0" w:space="0" w:color="auto"/>
            <w:bottom w:val="none" w:sz="0" w:space="0" w:color="auto"/>
            <w:right w:val="none" w:sz="0" w:space="0" w:color="auto"/>
          </w:divBdr>
          <w:divsChild>
            <w:div w:id="759327359">
              <w:marLeft w:val="0"/>
              <w:marRight w:val="0"/>
              <w:marTop w:val="0"/>
              <w:marBottom w:val="0"/>
              <w:divBdr>
                <w:top w:val="none" w:sz="0" w:space="0" w:color="auto"/>
                <w:left w:val="none" w:sz="0" w:space="0" w:color="auto"/>
                <w:bottom w:val="none" w:sz="0" w:space="0" w:color="auto"/>
                <w:right w:val="none" w:sz="0" w:space="0" w:color="auto"/>
              </w:divBdr>
            </w:div>
            <w:div w:id="674383484">
              <w:marLeft w:val="0"/>
              <w:marRight w:val="0"/>
              <w:marTop w:val="0"/>
              <w:marBottom w:val="0"/>
              <w:divBdr>
                <w:top w:val="none" w:sz="0" w:space="0" w:color="auto"/>
                <w:left w:val="none" w:sz="0" w:space="0" w:color="auto"/>
                <w:bottom w:val="none" w:sz="0" w:space="0" w:color="auto"/>
                <w:right w:val="none" w:sz="0" w:space="0" w:color="auto"/>
              </w:divBdr>
            </w:div>
            <w:div w:id="855460320">
              <w:marLeft w:val="0"/>
              <w:marRight w:val="0"/>
              <w:marTop w:val="0"/>
              <w:marBottom w:val="0"/>
              <w:divBdr>
                <w:top w:val="none" w:sz="0" w:space="0" w:color="auto"/>
                <w:left w:val="none" w:sz="0" w:space="0" w:color="auto"/>
                <w:bottom w:val="none" w:sz="0" w:space="0" w:color="auto"/>
                <w:right w:val="none" w:sz="0" w:space="0" w:color="auto"/>
              </w:divBdr>
            </w:div>
            <w:div w:id="1360737486">
              <w:marLeft w:val="0"/>
              <w:marRight w:val="0"/>
              <w:marTop w:val="0"/>
              <w:marBottom w:val="0"/>
              <w:divBdr>
                <w:top w:val="none" w:sz="0" w:space="0" w:color="auto"/>
                <w:left w:val="none" w:sz="0" w:space="0" w:color="auto"/>
                <w:bottom w:val="none" w:sz="0" w:space="0" w:color="auto"/>
                <w:right w:val="none" w:sz="0" w:space="0" w:color="auto"/>
              </w:divBdr>
            </w:div>
          </w:divsChild>
        </w:div>
        <w:div w:id="650016508">
          <w:marLeft w:val="0"/>
          <w:marRight w:val="0"/>
          <w:marTop w:val="0"/>
          <w:marBottom w:val="0"/>
          <w:divBdr>
            <w:top w:val="none" w:sz="0" w:space="0" w:color="auto"/>
            <w:left w:val="none" w:sz="0" w:space="0" w:color="auto"/>
            <w:bottom w:val="none" w:sz="0" w:space="0" w:color="auto"/>
            <w:right w:val="none" w:sz="0" w:space="0" w:color="auto"/>
          </w:divBdr>
          <w:divsChild>
            <w:div w:id="444152027">
              <w:marLeft w:val="0"/>
              <w:marRight w:val="0"/>
              <w:marTop w:val="0"/>
              <w:marBottom w:val="0"/>
              <w:divBdr>
                <w:top w:val="none" w:sz="0" w:space="0" w:color="auto"/>
                <w:left w:val="none" w:sz="0" w:space="0" w:color="auto"/>
                <w:bottom w:val="none" w:sz="0" w:space="0" w:color="auto"/>
                <w:right w:val="none" w:sz="0" w:space="0" w:color="auto"/>
              </w:divBdr>
            </w:div>
            <w:div w:id="1243947173">
              <w:marLeft w:val="0"/>
              <w:marRight w:val="0"/>
              <w:marTop w:val="0"/>
              <w:marBottom w:val="0"/>
              <w:divBdr>
                <w:top w:val="none" w:sz="0" w:space="0" w:color="auto"/>
                <w:left w:val="none" w:sz="0" w:space="0" w:color="auto"/>
                <w:bottom w:val="none" w:sz="0" w:space="0" w:color="auto"/>
                <w:right w:val="none" w:sz="0" w:space="0" w:color="auto"/>
              </w:divBdr>
            </w:div>
            <w:div w:id="586430002">
              <w:marLeft w:val="0"/>
              <w:marRight w:val="0"/>
              <w:marTop w:val="0"/>
              <w:marBottom w:val="0"/>
              <w:divBdr>
                <w:top w:val="none" w:sz="0" w:space="0" w:color="auto"/>
                <w:left w:val="none" w:sz="0" w:space="0" w:color="auto"/>
                <w:bottom w:val="none" w:sz="0" w:space="0" w:color="auto"/>
                <w:right w:val="none" w:sz="0" w:space="0" w:color="auto"/>
              </w:divBdr>
            </w:div>
          </w:divsChild>
        </w:div>
        <w:div w:id="988097851">
          <w:marLeft w:val="0"/>
          <w:marRight w:val="0"/>
          <w:marTop w:val="0"/>
          <w:marBottom w:val="0"/>
          <w:divBdr>
            <w:top w:val="none" w:sz="0" w:space="0" w:color="auto"/>
            <w:left w:val="none" w:sz="0" w:space="0" w:color="auto"/>
            <w:bottom w:val="none" w:sz="0" w:space="0" w:color="auto"/>
            <w:right w:val="none" w:sz="0" w:space="0" w:color="auto"/>
          </w:divBdr>
          <w:divsChild>
            <w:div w:id="258877793">
              <w:marLeft w:val="0"/>
              <w:marRight w:val="0"/>
              <w:marTop w:val="0"/>
              <w:marBottom w:val="0"/>
              <w:divBdr>
                <w:top w:val="none" w:sz="0" w:space="0" w:color="auto"/>
                <w:left w:val="none" w:sz="0" w:space="0" w:color="auto"/>
                <w:bottom w:val="none" w:sz="0" w:space="0" w:color="auto"/>
                <w:right w:val="none" w:sz="0" w:space="0" w:color="auto"/>
              </w:divBdr>
            </w:div>
            <w:div w:id="1956597319">
              <w:marLeft w:val="0"/>
              <w:marRight w:val="0"/>
              <w:marTop w:val="0"/>
              <w:marBottom w:val="0"/>
              <w:divBdr>
                <w:top w:val="none" w:sz="0" w:space="0" w:color="auto"/>
                <w:left w:val="none" w:sz="0" w:space="0" w:color="auto"/>
                <w:bottom w:val="none" w:sz="0" w:space="0" w:color="auto"/>
                <w:right w:val="none" w:sz="0" w:space="0" w:color="auto"/>
              </w:divBdr>
            </w:div>
            <w:div w:id="706023264">
              <w:marLeft w:val="0"/>
              <w:marRight w:val="0"/>
              <w:marTop w:val="0"/>
              <w:marBottom w:val="0"/>
              <w:divBdr>
                <w:top w:val="none" w:sz="0" w:space="0" w:color="auto"/>
                <w:left w:val="none" w:sz="0" w:space="0" w:color="auto"/>
                <w:bottom w:val="none" w:sz="0" w:space="0" w:color="auto"/>
                <w:right w:val="none" w:sz="0" w:space="0" w:color="auto"/>
              </w:divBdr>
            </w:div>
            <w:div w:id="1769153950">
              <w:marLeft w:val="0"/>
              <w:marRight w:val="0"/>
              <w:marTop w:val="0"/>
              <w:marBottom w:val="0"/>
              <w:divBdr>
                <w:top w:val="none" w:sz="0" w:space="0" w:color="auto"/>
                <w:left w:val="none" w:sz="0" w:space="0" w:color="auto"/>
                <w:bottom w:val="none" w:sz="0" w:space="0" w:color="auto"/>
                <w:right w:val="none" w:sz="0" w:space="0" w:color="auto"/>
              </w:divBdr>
            </w:div>
          </w:divsChild>
        </w:div>
        <w:div w:id="577519445">
          <w:marLeft w:val="0"/>
          <w:marRight w:val="0"/>
          <w:marTop w:val="0"/>
          <w:marBottom w:val="0"/>
          <w:divBdr>
            <w:top w:val="none" w:sz="0" w:space="0" w:color="auto"/>
            <w:left w:val="none" w:sz="0" w:space="0" w:color="auto"/>
            <w:bottom w:val="none" w:sz="0" w:space="0" w:color="auto"/>
            <w:right w:val="none" w:sz="0" w:space="0" w:color="auto"/>
          </w:divBdr>
          <w:divsChild>
            <w:div w:id="1708528685">
              <w:marLeft w:val="0"/>
              <w:marRight w:val="0"/>
              <w:marTop w:val="0"/>
              <w:marBottom w:val="0"/>
              <w:divBdr>
                <w:top w:val="none" w:sz="0" w:space="0" w:color="auto"/>
                <w:left w:val="none" w:sz="0" w:space="0" w:color="auto"/>
                <w:bottom w:val="none" w:sz="0" w:space="0" w:color="auto"/>
                <w:right w:val="none" w:sz="0" w:space="0" w:color="auto"/>
              </w:divBdr>
            </w:div>
          </w:divsChild>
        </w:div>
        <w:div w:id="677198440">
          <w:marLeft w:val="0"/>
          <w:marRight w:val="0"/>
          <w:marTop w:val="0"/>
          <w:marBottom w:val="0"/>
          <w:divBdr>
            <w:top w:val="none" w:sz="0" w:space="0" w:color="auto"/>
            <w:left w:val="none" w:sz="0" w:space="0" w:color="auto"/>
            <w:bottom w:val="none" w:sz="0" w:space="0" w:color="auto"/>
            <w:right w:val="none" w:sz="0" w:space="0" w:color="auto"/>
          </w:divBdr>
        </w:div>
        <w:div w:id="1113675001">
          <w:marLeft w:val="0"/>
          <w:marRight w:val="0"/>
          <w:marTop w:val="0"/>
          <w:marBottom w:val="0"/>
          <w:divBdr>
            <w:top w:val="none" w:sz="0" w:space="0" w:color="auto"/>
            <w:left w:val="none" w:sz="0" w:space="0" w:color="auto"/>
            <w:bottom w:val="none" w:sz="0" w:space="0" w:color="auto"/>
            <w:right w:val="none" w:sz="0" w:space="0" w:color="auto"/>
          </w:divBdr>
        </w:div>
        <w:div w:id="121072690">
          <w:marLeft w:val="0"/>
          <w:marRight w:val="0"/>
          <w:marTop w:val="0"/>
          <w:marBottom w:val="0"/>
          <w:divBdr>
            <w:top w:val="none" w:sz="0" w:space="0" w:color="auto"/>
            <w:left w:val="none" w:sz="0" w:space="0" w:color="auto"/>
            <w:bottom w:val="none" w:sz="0" w:space="0" w:color="auto"/>
            <w:right w:val="none" w:sz="0" w:space="0" w:color="auto"/>
          </w:divBdr>
        </w:div>
      </w:divsChild>
    </w:div>
    <w:div w:id="1570727999">
      <w:bodyDiv w:val="1"/>
      <w:marLeft w:val="0"/>
      <w:marRight w:val="0"/>
      <w:marTop w:val="0"/>
      <w:marBottom w:val="0"/>
      <w:divBdr>
        <w:top w:val="none" w:sz="0" w:space="0" w:color="auto"/>
        <w:left w:val="none" w:sz="0" w:space="0" w:color="auto"/>
        <w:bottom w:val="none" w:sz="0" w:space="0" w:color="auto"/>
        <w:right w:val="none" w:sz="0" w:space="0" w:color="auto"/>
      </w:divBdr>
    </w:div>
    <w:div w:id="195736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s://drive.google.com/file/d/1FTWh9t23QAv4-9BlpzbURuepQ309c0Wi/view?usp=share_link" TargetMode="External"/><Relationship Id="rId39" Type="http://schemas.openxmlformats.org/officeDocument/2006/relationships/hyperlink" Target="https://bookdown.org/hneth/ds4psy/10-3-time-lubridate.html" TargetMode="External"/><Relationship Id="rId21" Type="http://schemas.openxmlformats.org/officeDocument/2006/relationships/hyperlink" Target="mailto:ceprtraining-formationcmiu@phac-aspc.gc.ca" TargetMode="External"/><Relationship Id="rId34" Type="http://schemas.openxmlformats.org/officeDocument/2006/relationships/hyperlink" Target="https://uc-r.github.io/import" TargetMode="External"/><Relationship Id="rId42" Type="http://schemas.openxmlformats.org/officeDocument/2006/relationships/hyperlink" Target="https://docs.google.com/document/d/19XLaZH2i_pgHCc-HMsW8JsTgqdvtkS1D/edit?usp=share_link&amp;ouid=103863503306062327235&amp;rtpof=true&amp;sd=true" TargetMode="External"/><Relationship Id="rId47" Type="http://schemas.openxmlformats.org/officeDocument/2006/relationships/image" Target="media/image6.png"/><Relationship Id="rId50" Type="http://schemas.openxmlformats.org/officeDocument/2006/relationships/hyperlink" Target="https://www.tidyverse.org/" TargetMode="External"/><Relationship Id="rId55" Type="http://schemas.openxmlformats.org/officeDocument/2006/relationships/hyperlink" Target="https://www.youtube.com/watch?v=xQ9SJvuzg0A" TargetMode="External"/><Relationship Id="rId63"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www.youtube.com/watch?v=lTDS6KgIGP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rive.google.com/file/d/1mTV52q3PZLMEVcbQdV22QgoqTAHa51uS/view?usp=share_link" TargetMode="External"/><Relationship Id="rId32" Type="http://schemas.openxmlformats.org/officeDocument/2006/relationships/hyperlink" Target="https://www.youtube.com/watch?v=5YmcEYTSN7k" TargetMode="External"/><Relationship Id="rId37" Type="http://schemas.openxmlformats.org/officeDocument/2006/relationships/hyperlink" Target="https://youtu.be/1ELALQlO-yM" TargetMode="External"/><Relationship Id="rId40" Type="http://schemas.openxmlformats.org/officeDocument/2006/relationships/hyperlink" Target="https://www.youtube.com/watch?v=ccLi41JwkbQ" TargetMode="External"/><Relationship Id="rId45" Type="http://schemas.openxmlformats.org/officeDocument/2006/relationships/hyperlink" Target="https://www.youtube.com/watch?v=Zc_ufg4uW4U" TargetMode="External"/><Relationship Id="rId53" Type="http://schemas.openxmlformats.org/officeDocument/2006/relationships/hyperlink" Target="https://www.reconlearn.org/" TargetMode="External"/><Relationship Id="rId58" Type="http://schemas.openxmlformats.org/officeDocument/2006/relationships/hyperlink" Target="https://health-infobase.canada.ca/ccdi/" TargetMode="External"/><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github.com/hc-sc/tdu-intror/blob/main/Instructions_Download_Course_Materials.pdf" TargetMode="External"/><Relationship Id="rId28" Type="http://schemas.openxmlformats.org/officeDocument/2006/relationships/image" Target="media/image4.png"/><Relationship Id="rId36" Type="http://schemas.openxmlformats.org/officeDocument/2006/relationships/hyperlink" Target="https://www.youtube.com/watch?v=jOd65mR1zfw" TargetMode="External"/><Relationship Id="rId49" Type="http://schemas.openxmlformats.org/officeDocument/2006/relationships/hyperlink" Target="https://www.rdocumentation.org" TargetMode="External"/><Relationship Id="rId57" Type="http://schemas.openxmlformats.org/officeDocument/2006/relationships/hyperlink" Target="https://drive.google.com/file/d/19jr8AM-Y3Huy1tq6nSwXkIU4kRlUzr3_/view?usp=share_link" TargetMode="External"/><Relationship Id="rId61" Type="http://schemas.openxmlformats.org/officeDocument/2006/relationships/hyperlink" Target="https://www.youtube.com/watch?v=DNS7i2m4sB0" TargetMode="External"/><Relationship Id="R57a7a63cd60a4b7d"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techvidvan.com/tutorials/install-r/" TargetMode="External"/><Relationship Id="rId44" Type="http://schemas.openxmlformats.org/officeDocument/2006/relationships/hyperlink" Target="https://davidgohel.github.io/flextable/" TargetMode="External"/><Relationship Id="rId52" Type="http://schemas.openxmlformats.org/officeDocument/2006/relationships/hyperlink" Target="http://www.cookbook-r.com/" TargetMode="External"/><Relationship Id="rId60" Type="http://schemas.openxmlformats.org/officeDocument/2006/relationships/hyperlink" Target="https://www.youtube.com/watch?v=Zc_ufg4uW4U" TargetMode="External"/><Relationship Id="rId65"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hub.com/hc-sc/tdu-intror" TargetMode="External"/><Relationship Id="rId27" Type="http://schemas.openxmlformats.org/officeDocument/2006/relationships/hyperlink" Target="https://drive.google.com/file/d/1-iqxv11-Ay17GEvtZKYdmS4nkhDbrUR6/view?usp=share_link" TargetMode="External"/><Relationship Id="rId30" Type="http://schemas.openxmlformats.org/officeDocument/2006/relationships/hyperlink" Target="https://www.youtube.com/watch?v=CNo4rIg4nU8" TargetMode="External"/><Relationship Id="rId35" Type="http://schemas.openxmlformats.org/officeDocument/2006/relationships/image" Target="media/image5.png"/><Relationship Id="rId43" Type="http://schemas.openxmlformats.org/officeDocument/2006/relationships/hyperlink" Target="https://www.shirin-glander.de/2018/03/got_network/" TargetMode="External"/><Relationship Id="rId48" Type="http://schemas.openxmlformats.org/officeDocument/2006/relationships/hyperlink" Target="https://stackoverflow.com/" TargetMode="External"/><Relationship Id="rId56" Type="http://schemas.openxmlformats.org/officeDocument/2006/relationships/hyperlink" Target="https://www.programmingr.com/r-error-messages/"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dummies.com/programming/r/r-for-dummies-cheat-sheet/"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drive.google.com/file/d/1e8PUpkRzbicmS4WoDyU75IrDI8lpt8Gv/view?usp=share_link" TargetMode="External"/><Relationship Id="rId33" Type="http://schemas.openxmlformats.org/officeDocument/2006/relationships/hyperlink" Target="https://r-coder.com/install-r-packages/" TargetMode="External"/><Relationship Id="rId38" Type="http://schemas.openxmlformats.org/officeDocument/2006/relationships/hyperlink" Target="https://www.neonscience.org/resources/learning-hub/tutorials/dc-convert-date-time-posix-r" TargetMode="External"/><Relationship Id="rId46" Type="http://schemas.openxmlformats.org/officeDocument/2006/relationships/hyperlink" Target="https://www.youtube.com/watch?v=DNS7i2m4sB0" TargetMode="External"/><Relationship Id="rId59" Type="http://schemas.openxmlformats.org/officeDocument/2006/relationships/hyperlink" Target="https://bit.ly/3EC4bK3" TargetMode="External"/><Relationship Id="Rf874c11309a54628" Type="http://schemas.microsoft.com/office/2018/08/relationships/commentsExtensible" Target="commentsExtensible.xml"/><Relationship Id="rId20" Type="http://schemas.openxmlformats.org/officeDocument/2006/relationships/hyperlink" Target="mailto:ceprtraining-formationcmiu@phac-aspc.gc.ca" TargetMode="External"/><Relationship Id="rId41" Type="http://schemas.openxmlformats.org/officeDocument/2006/relationships/hyperlink" Target="https://drive.google.com/file/d/1RB0Rb1Pk3w4kEUv-IU9-GWF-v3BrlViu/view?usp=share_link" TargetMode="External"/><Relationship Id="rId54" Type="http://schemas.openxmlformats.org/officeDocument/2006/relationships/hyperlink" Target="https://ourcodingclub.github.io/tutorials/troubleshooting/" TargetMode="External"/><Relationship Id="rId62" Type="http://schemas.openxmlformats.org/officeDocument/2006/relationships/header" Target="header5.xml"/></Relationships>
</file>

<file path=word/_rels/footer5.xml.rels><?xml version="1.0" encoding="UTF-8" standalone="yes"?>
<Relationships xmlns="http://schemas.openxmlformats.org/package/2006/relationships"><Relationship Id="rId1" Type="http://schemas.openxmlformats.org/officeDocument/2006/relationships/image" Target="media/image7.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DU-02">
  <a:themeElements>
    <a:clrScheme name="TDU – #01">
      <a:dk1>
        <a:srgbClr val="323332"/>
      </a:dk1>
      <a:lt1>
        <a:srgbClr val="FEFFFF"/>
      </a:lt1>
      <a:dk2>
        <a:srgbClr val="FEFFFF"/>
      </a:dk2>
      <a:lt2>
        <a:srgbClr val="969696"/>
      </a:lt2>
      <a:accent1>
        <a:srgbClr val="FB4F60"/>
      </a:accent1>
      <a:accent2>
        <a:srgbClr val="F67AA6"/>
      </a:accent2>
      <a:accent3>
        <a:srgbClr val="FFFFFF"/>
      </a:accent3>
      <a:accent4>
        <a:srgbClr val="FEFFFF"/>
      </a:accent4>
      <a:accent5>
        <a:srgbClr val="FEFFFF"/>
      </a:accent5>
      <a:accent6>
        <a:srgbClr val="FEFFFF"/>
      </a:accent6>
      <a:hlink>
        <a:srgbClr val="FEFFFF"/>
      </a:hlink>
      <a:folHlink>
        <a:srgbClr val="FEFF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DU-02" id="{C5697390-42E5-1948-8720-5882C867AA3C}" vid="{AC9ACBCA-A1F4-5745-9438-6CBB272947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103d4f6-ee92-414b-a650-3e3b4090863e">
      <Terms xmlns="http://schemas.microsoft.com/office/infopath/2007/PartnerControls"/>
    </lcf76f155ced4ddcb4097134ff3c332f>
    <TypeofDocument xmlns="7103d4f6-ee92-414b-a650-3e3b4090863e" xsi:nil="true"/>
    <TaxCatchAll xmlns="cc32d92f-7736-4923-8cdf-168cc5809e7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284AABCA0AD3438948330854908A41" ma:contentTypeVersion="16" ma:contentTypeDescription="Create a new document." ma:contentTypeScope="" ma:versionID="f1327e4e7af9c8a5a9d4e59d27cbb500">
  <xsd:schema xmlns:xsd="http://www.w3.org/2001/XMLSchema" xmlns:xs="http://www.w3.org/2001/XMLSchema" xmlns:p="http://schemas.microsoft.com/office/2006/metadata/properties" xmlns:ns2="7103d4f6-ee92-414b-a650-3e3b4090863e" xmlns:ns3="cc32d92f-7736-4923-8cdf-168cc5809e71" targetNamespace="http://schemas.microsoft.com/office/2006/metadata/properties" ma:root="true" ma:fieldsID="7820723211e3930d1b9e3b2351619fc8" ns2:_="" ns3:_="">
    <xsd:import namespace="7103d4f6-ee92-414b-a650-3e3b4090863e"/>
    <xsd:import namespace="cc32d92f-7736-4923-8cdf-168cc5809e71"/>
    <xsd:element name="properties">
      <xsd:complexType>
        <xsd:sequence>
          <xsd:element name="documentManagement">
            <xsd:complexType>
              <xsd:all>
                <xsd:element ref="ns2:TypeofDocument"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3d4f6-ee92-414b-a650-3e3b4090863e" elementFormDefault="qualified">
    <xsd:import namespace="http://schemas.microsoft.com/office/2006/documentManagement/types"/>
    <xsd:import namespace="http://schemas.microsoft.com/office/infopath/2007/PartnerControls"/>
    <xsd:element name="TypeofDocument" ma:index="8" nillable="true" ma:displayName="Type of Document" ma:description="Specify the type of document that you're uploading. For example, is this a report, infographic, yada yada" ma:format="Dropdown" ma:internalName="TypeofDocument">
      <xsd:simpleType>
        <xsd:restriction base="dms:Choice">
          <xsd:enumeration value="Report"/>
          <xsd:enumeration value="Infographic"/>
          <xsd:enumeration value="Financial Statement"/>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6ddb0ec-cae1-4b94-bdc6-d5be94c7207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32d92f-7736-4923-8cdf-168cc5809e7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d6a320f-1d75-441a-bf8a-15e288b533c0}" ma:internalName="TaxCatchAll" ma:showField="CatchAllData" ma:web="cc32d92f-7736-4923-8cdf-168cc5809e7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95775-EE3A-4918-9C14-5CDB1795EE65}">
  <ds:schemaRefs>
    <ds:schemaRef ds:uri="http://purl.org/dc/terms/"/>
    <ds:schemaRef ds:uri="http://schemas.microsoft.com/office/2006/documentManagement/types"/>
    <ds:schemaRef ds:uri="cc32d92f-7736-4923-8cdf-168cc5809e71"/>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7103d4f6-ee92-414b-a650-3e3b4090863e"/>
    <ds:schemaRef ds:uri="http://www.w3.org/XML/1998/namespace"/>
    <ds:schemaRef ds:uri="http://purl.org/dc/dcmitype/"/>
  </ds:schemaRefs>
</ds:datastoreItem>
</file>

<file path=customXml/itemProps2.xml><?xml version="1.0" encoding="utf-8"?>
<ds:datastoreItem xmlns:ds="http://schemas.openxmlformats.org/officeDocument/2006/customXml" ds:itemID="{08D77BA1-435C-45BE-828A-3CD89D4E5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3d4f6-ee92-414b-a650-3e3b4090863e"/>
    <ds:schemaRef ds:uri="cc32d92f-7736-4923-8cdf-168cc5809e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B99469-9F9B-44B4-B736-0A4A0AF6E1E2}">
  <ds:schemaRefs>
    <ds:schemaRef ds:uri="http://schemas.microsoft.com/sharepoint/v3/contenttype/forms"/>
  </ds:schemaRefs>
</ds:datastoreItem>
</file>

<file path=customXml/itemProps4.xml><?xml version="1.0" encoding="utf-8"?>
<ds:datastoreItem xmlns:ds="http://schemas.openxmlformats.org/officeDocument/2006/customXml" ds:itemID="{4BE53FD7-3503-450A-917C-3008C937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24</Pages>
  <Words>5552</Words>
  <Characters>31648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Joanne Stares</cp:lastModifiedBy>
  <cp:revision>16</cp:revision>
  <cp:lastPrinted>2021-01-20T20:53:00Z</cp:lastPrinted>
  <dcterms:created xsi:type="dcterms:W3CDTF">2021-12-02T17:57:00Z</dcterms:created>
  <dcterms:modified xsi:type="dcterms:W3CDTF">2022-11-12T19:34:00Z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0x010100AE284AABCA0AD3438948330854908A41</vt:lpwstr>
  </property>
  <property fmtid="{D5CDD505-2E9C-101B-9397-08002B2CF9AE}" pid="3" name="MediaServiceImageTags">
    <vt:lpwstr/>
  </property>
</Properties>
</file>